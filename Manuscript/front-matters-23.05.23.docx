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DC1F"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Arial" w:eastAsia="Times New Roman" w:hAnsi="Arial" w:cs="Arial"/>
          <w:b/>
          <w:bCs/>
          <w:color w:val="000000"/>
          <w:sz w:val="24"/>
          <w:szCs w:val="24"/>
        </w:rPr>
        <w:t>DESIGN AND IMPLEMENTATION OF PESO-NET, AN AUTOMATED JOB PORTAL WITH ADVANCED DATA ANALYTICS FOR ENHANCED PUBLIC SERVICE OFFICE RECRUITMENT IN LIPA CITY, BATANGAS</w:t>
      </w:r>
    </w:p>
    <w:p w14:paraId="6497773D"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sz w:val="24"/>
          <w:szCs w:val="24"/>
        </w:rPr>
        <w:br/>
      </w:r>
      <w:r w:rsidRPr="003A6A5F">
        <w:rPr>
          <w:rFonts w:ascii="Times New Roman" w:eastAsia="Times New Roman" w:hAnsi="Times New Roman" w:cs="Times New Roman"/>
          <w:sz w:val="24"/>
          <w:szCs w:val="24"/>
        </w:rPr>
        <w:br/>
      </w:r>
    </w:p>
    <w:p w14:paraId="21C6412B"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A Capstone Project Proposal Presented to the Faculty of </w:t>
      </w:r>
    </w:p>
    <w:p w14:paraId="4DBED893"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College of Informatics and Computing Sciences</w:t>
      </w:r>
    </w:p>
    <w:p w14:paraId="2D8763F5"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BATANGAS STATE UNIVERSITY</w:t>
      </w:r>
    </w:p>
    <w:p w14:paraId="3E127EB4"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The National Engineering University</w:t>
      </w:r>
    </w:p>
    <w:p w14:paraId="66938AEB"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Batangas City</w:t>
      </w:r>
    </w:p>
    <w:p w14:paraId="454536CF" w14:textId="77777777" w:rsidR="003A6A5F" w:rsidRPr="003A6A5F" w:rsidRDefault="003A6A5F" w:rsidP="003A6A5F">
      <w:pPr>
        <w:spacing w:after="240" w:line="240" w:lineRule="auto"/>
        <w:rPr>
          <w:rFonts w:ascii="Times New Roman" w:eastAsia="Times New Roman" w:hAnsi="Times New Roman" w:cs="Times New Roman"/>
          <w:sz w:val="24"/>
          <w:szCs w:val="24"/>
        </w:rPr>
      </w:pPr>
    </w:p>
    <w:p w14:paraId="0B546A16" w14:textId="1016A866" w:rsidR="003A6A5F" w:rsidRPr="00033D8D" w:rsidRDefault="003A6A5F" w:rsidP="00033D8D">
      <w:pPr>
        <w:pStyle w:val="Heading1"/>
        <w:spacing w:before="0" w:line="240" w:lineRule="auto"/>
        <w:jc w:val="center"/>
        <w:rPr>
          <w:rFonts w:ascii="Arial" w:eastAsia="Times New Roman" w:hAnsi="Arial" w:cs="Arial"/>
          <w:b/>
          <w:bCs/>
          <w:sz w:val="24"/>
          <w:szCs w:val="24"/>
        </w:rPr>
      </w:pPr>
      <w:r w:rsidRPr="003A6A5F">
        <w:rPr>
          <w:rFonts w:eastAsia="Times New Roman"/>
        </w:rPr>
        <w:br/>
      </w:r>
      <w:bookmarkStart w:id="0" w:name="_Toc135769209"/>
      <w:bookmarkStart w:id="1" w:name="_Toc135774218"/>
      <w:r w:rsidR="00033D8D" w:rsidRPr="00033D8D">
        <w:rPr>
          <w:rFonts w:ascii="Arial" w:eastAsia="Times New Roman" w:hAnsi="Arial" w:cs="Arial"/>
          <w:b/>
          <w:bCs/>
          <w:color w:val="FFFFFF" w:themeColor="background1"/>
          <w:sz w:val="24"/>
          <w:szCs w:val="24"/>
        </w:rPr>
        <w:t>TITLE</w:t>
      </w:r>
      <w:r w:rsidR="00033D8D" w:rsidRPr="00033D8D">
        <w:rPr>
          <w:rFonts w:ascii="Arial" w:eastAsia="Times New Roman" w:hAnsi="Arial" w:cs="Arial"/>
          <w:b/>
          <w:bCs/>
          <w:color w:val="auto"/>
          <w:sz w:val="24"/>
          <w:szCs w:val="24"/>
        </w:rPr>
        <w:t xml:space="preserve"> </w:t>
      </w:r>
      <w:r w:rsidR="00033D8D" w:rsidRPr="00033D8D">
        <w:rPr>
          <w:rFonts w:ascii="Arial" w:eastAsia="Times New Roman" w:hAnsi="Arial" w:cs="Arial"/>
          <w:b/>
          <w:bCs/>
          <w:color w:val="FFFFFF" w:themeColor="background1"/>
          <w:sz w:val="24"/>
          <w:szCs w:val="24"/>
        </w:rPr>
        <w:t>PAGE</w:t>
      </w:r>
      <w:bookmarkEnd w:id="0"/>
      <w:bookmarkEnd w:id="1"/>
      <w:r w:rsidRPr="00033D8D">
        <w:rPr>
          <w:rFonts w:ascii="Arial" w:eastAsia="Times New Roman" w:hAnsi="Arial" w:cs="Arial"/>
          <w:b/>
          <w:bCs/>
          <w:sz w:val="24"/>
          <w:szCs w:val="24"/>
        </w:rPr>
        <w:br/>
      </w:r>
    </w:p>
    <w:p w14:paraId="40767B06"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In Partial Fulfillment</w:t>
      </w:r>
    </w:p>
    <w:p w14:paraId="1C5A7564"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Of the Requirements for the Degree</w:t>
      </w:r>
    </w:p>
    <w:p w14:paraId="5556397F"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Bachelor of Science in Information Technology</w:t>
      </w:r>
    </w:p>
    <w:p w14:paraId="67E89181"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Major in Business Analytics</w:t>
      </w:r>
    </w:p>
    <w:p w14:paraId="6022EFEE"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br/>
      </w:r>
      <w:r w:rsidRPr="003A6A5F">
        <w:rPr>
          <w:rFonts w:ascii="Times New Roman" w:eastAsia="Times New Roman" w:hAnsi="Times New Roman" w:cs="Times New Roman"/>
          <w:color w:val="000000"/>
          <w:sz w:val="26"/>
          <w:szCs w:val="26"/>
        </w:rPr>
        <w:br/>
      </w:r>
      <w:r w:rsidRPr="003A6A5F">
        <w:rPr>
          <w:rFonts w:ascii="Times New Roman" w:eastAsia="Times New Roman" w:hAnsi="Times New Roman" w:cs="Times New Roman"/>
          <w:color w:val="000000"/>
          <w:sz w:val="26"/>
          <w:szCs w:val="26"/>
        </w:rPr>
        <w:br/>
      </w:r>
    </w:p>
    <w:p w14:paraId="375B7725"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By:</w:t>
      </w:r>
    </w:p>
    <w:p w14:paraId="4AF69FAE"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Malaluan, Arvin C.</w:t>
      </w:r>
    </w:p>
    <w:p w14:paraId="7258BCDC"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Rivera, Piolo Bien Christian O.</w:t>
      </w:r>
    </w:p>
    <w:p w14:paraId="51523E47"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proofErr w:type="spellStart"/>
      <w:r w:rsidRPr="003A6A5F">
        <w:rPr>
          <w:rFonts w:ascii="Times New Roman" w:eastAsia="Times New Roman" w:hAnsi="Times New Roman" w:cs="Times New Roman"/>
          <w:color w:val="000000"/>
          <w:sz w:val="26"/>
          <w:szCs w:val="26"/>
        </w:rPr>
        <w:t>Sumague</w:t>
      </w:r>
      <w:proofErr w:type="spellEnd"/>
      <w:r w:rsidRPr="003A6A5F">
        <w:rPr>
          <w:rFonts w:ascii="Times New Roman" w:eastAsia="Times New Roman" w:hAnsi="Times New Roman" w:cs="Times New Roman"/>
          <w:color w:val="000000"/>
          <w:sz w:val="26"/>
          <w:szCs w:val="26"/>
        </w:rPr>
        <w:t>, Erick Reu C.</w:t>
      </w:r>
    </w:p>
    <w:p w14:paraId="5B2C1B75" w14:textId="77777777" w:rsidR="003A6A5F" w:rsidRPr="003A6A5F" w:rsidRDefault="003A6A5F" w:rsidP="003A6A5F">
      <w:pPr>
        <w:spacing w:after="240" w:line="240" w:lineRule="auto"/>
        <w:rPr>
          <w:rFonts w:ascii="Times New Roman" w:eastAsia="Times New Roman" w:hAnsi="Times New Roman" w:cs="Times New Roman"/>
          <w:sz w:val="24"/>
          <w:szCs w:val="24"/>
        </w:rPr>
      </w:pPr>
      <w:r w:rsidRPr="003A6A5F">
        <w:rPr>
          <w:rFonts w:ascii="Times New Roman" w:eastAsia="Times New Roman" w:hAnsi="Times New Roman" w:cs="Times New Roman"/>
          <w:sz w:val="24"/>
          <w:szCs w:val="24"/>
        </w:rPr>
        <w:br/>
      </w:r>
      <w:r w:rsidRPr="003A6A5F">
        <w:rPr>
          <w:rFonts w:ascii="Times New Roman" w:eastAsia="Times New Roman" w:hAnsi="Times New Roman" w:cs="Times New Roman"/>
          <w:sz w:val="24"/>
          <w:szCs w:val="24"/>
        </w:rPr>
        <w:br/>
      </w:r>
    </w:p>
    <w:p w14:paraId="46264666"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Kimberly Marasigan, MSIT</w:t>
      </w:r>
    </w:p>
    <w:p w14:paraId="45678A4D" w14:textId="77777777" w:rsidR="003A6A5F" w:rsidRPr="003A6A5F" w:rsidRDefault="003A6A5F" w:rsidP="003A6A5F">
      <w:pPr>
        <w:spacing w:after="0" w:line="240" w:lineRule="auto"/>
        <w:jc w:val="center"/>
        <w:rPr>
          <w:rFonts w:ascii="Times New Roman" w:eastAsia="Times New Roman" w:hAnsi="Times New Roman" w:cs="Times New Roman"/>
          <w:sz w:val="24"/>
          <w:szCs w:val="24"/>
        </w:rPr>
      </w:pPr>
      <w:r w:rsidRPr="003A6A5F">
        <w:rPr>
          <w:rFonts w:ascii="Times New Roman" w:eastAsia="Times New Roman" w:hAnsi="Times New Roman" w:cs="Times New Roman"/>
          <w:color w:val="000000"/>
          <w:sz w:val="26"/>
          <w:szCs w:val="26"/>
        </w:rPr>
        <w:t>Adviser</w:t>
      </w:r>
    </w:p>
    <w:p w14:paraId="50AF90A7" w14:textId="77777777" w:rsidR="003A6A5F" w:rsidRDefault="003A6A5F" w:rsidP="00320247">
      <w:pPr>
        <w:jc w:val="center"/>
        <w:rPr>
          <w:rFonts w:ascii="Arial" w:hAnsi="Arial" w:cs="Arial"/>
          <w:b/>
          <w:bCs/>
          <w:sz w:val="24"/>
          <w:szCs w:val="24"/>
        </w:rPr>
      </w:pPr>
    </w:p>
    <w:p w14:paraId="0072A412" w14:textId="77777777" w:rsidR="003A6A5F" w:rsidRDefault="003A6A5F" w:rsidP="00320247">
      <w:pPr>
        <w:jc w:val="center"/>
        <w:rPr>
          <w:rFonts w:ascii="Arial" w:hAnsi="Arial" w:cs="Arial"/>
          <w:b/>
          <w:bCs/>
          <w:sz w:val="24"/>
          <w:szCs w:val="24"/>
        </w:rPr>
      </w:pPr>
    </w:p>
    <w:p w14:paraId="13FCA4D1" w14:textId="77777777" w:rsidR="003A6A5F" w:rsidRDefault="003A6A5F" w:rsidP="00320247">
      <w:pPr>
        <w:jc w:val="center"/>
        <w:rPr>
          <w:rFonts w:ascii="Arial" w:hAnsi="Arial" w:cs="Arial"/>
          <w:b/>
          <w:bCs/>
          <w:sz w:val="24"/>
          <w:szCs w:val="24"/>
        </w:rPr>
      </w:pPr>
    </w:p>
    <w:p w14:paraId="15CFF004" w14:textId="77777777" w:rsidR="003A6A5F" w:rsidRDefault="003A6A5F" w:rsidP="00320247">
      <w:pPr>
        <w:jc w:val="center"/>
        <w:rPr>
          <w:rFonts w:ascii="Arial" w:hAnsi="Arial" w:cs="Arial"/>
          <w:b/>
          <w:bCs/>
          <w:sz w:val="24"/>
          <w:szCs w:val="24"/>
        </w:rPr>
      </w:pPr>
    </w:p>
    <w:p w14:paraId="187046ED" w14:textId="7B3883E1" w:rsidR="003A6A5F" w:rsidRPr="003A6A5F" w:rsidRDefault="003A6A5F" w:rsidP="003A6A5F">
      <w:pPr>
        <w:jc w:val="center"/>
        <w:rPr>
          <w:rFonts w:ascii="Arial" w:hAnsi="Arial" w:cs="Arial"/>
          <w:sz w:val="24"/>
          <w:szCs w:val="24"/>
        </w:rPr>
      </w:pPr>
      <w:r w:rsidRPr="003A6A5F">
        <w:rPr>
          <w:rFonts w:ascii="Arial" w:hAnsi="Arial" w:cs="Arial"/>
          <w:sz w:val="24"/>
          <w:szCs w:val="24"/>
        </w:rPr>
        <w:t>May 2023</w:t>
      </w:r>
    </w:p>
    <w:p w14:paraId="429F9497" w14:textId="1BA4B2E9" w:rsidR="00320247" w:rsidRPr="00033D8D" w:rsidRDefault="00320247" w:rsidP="00033D8D">
      <w:pPr>
        <w:pStyle w:val="Heading1"/>
        <w:spacing w:before="0" w:line="240" w:lineRule="auto"/>
        <w:jc w:val="center"/>
        <w:rPr>
          <w:rFonts w:ascii="Arial" w:hAnsi="Arial" w:cs="Arial"/>
          <w:b/>
          <w:bCs/>
          <w:color w:val="auto"/>
          <w:sz w:val="24"/>
          <w:szCs w:val="24"/>
        </w:rPr>
      </w:pPr>
      <w:bookmarkStart w:id="2" w:name="_Toc135769210"/>
      <w:bookmarkStart w:id="3" w:name="_Toc135774219"/>
      <w:r w:rsidRPr="00033D8D">
        <w:rPr>
          <w:rFonts w:ascii="Arial" w:hAnsi="Arial" w:cs="Arial"/>
          <w:b/>
          <w:bCs/>
          <w:color w:val="auto"/>
          <w:sz w:val="24"/>
          <w:szCs w:val="24"/>
        </w:rPr>
        <w:lastRenderedPageBreak/>
        <w:t>APPROVAL SHEET</w:t>
      </w:r>
      <w:bookmarkEnd w:id="2"/>
      <w:bookmarkEnd w:id="3"/>
    </w:p>
    <w:p w14:paraId="2D0E07BD" w14:textId="77777777" w:rsidR="00033D8D" w:rsidRDefault="00033D8D" w:rsidP="00320247">
      <w:pPr>
        <w:ind w:firstLine="720"/>
        <w:jc w:val="both"/>
        <w:rPr>
          <w:rFonts w:ascii="Arial" w:hAnsi="Arial" w:cs="Arial"/>
          <w:sz w:val="24"/>
          <w:szCs w:val="24"/>
        </w:rPr>
      </w:pPr>
    </w:p>
    <w:p w14:paraId="274E8612" w14:textId="3C6C97F3" w:rsidR="00320247" w:rsidRPr="00320247" w:rsidRDefault="00320247" w:rsidP="00320247">
      <w:pPr>
        <w:ind w:firstLine="720"/>
        <w:jc w:val="both"/>
        <w:rPr>
          <w:rFonts w:ascii="Arial" w:hAnsi="Arial" w:cs="Arial"/>
          <w:sz w:val="24"/>
          <w:szCs w:val="24"/>
        </w:rPr>
      </w:pPr>
      <w:r w:rsidRPr="00320247">
        <w:rPr>
          <w:rFonts w:ascii="Arial" w:hAnsi="Arial" w:cs="Arial"/>
          <w:sz w:val="24"/>
          <w:szCs w:val="24"/>
        </w:rPr>
        <w:t xml:space="preserve">This capstone project entitled </w:t>
      </w:r>
      <w:r w:rsidR="003A6A5F" w:rsidRPr="003A6A5F">
        <w:rPr>
          <w:rFonts w:ascii="Arial" w:hAnsi="Arial" w:cs="Arial"/>
          <w:b/>
          <w:bCs/>
          <w:sz w:val="24"/>
          <w:szCs w:val="24"/>
        </w:rPr>
        <w:t>DESIGN AND IMPLEMENTATION OF PESO-NET, AN AUTOMATED JOB PORTAL WITH ADVANCED DATA ANALYTICS FOR ENHANCED PUBLIC SERVICE OFFICE RECRUITMENT IN LIPA CITY, BATANGAS</w:t>
      </w:r>
      <w:r w:rsidRPr="00320247">
        <w:rPr>
          <w:rFonts w:ascii="Arial" w:hAnsi="Arial" w:cs="Arial"/>
          <w:sz w:val="24"/>
          <w:szCs w:val="24"/>
        </w:rPr>
        <w:t xml:space="preserve"> prepared and submitted by </w:t>
      </w:r>
      <w:r w:rsidR="003A6A5F">
        <w:rPr>
          <w:rFonts w:ascii="Arial" w:hAnsi="Arial" w:cs="Arial"/>
          <w:sz w:val="24"/>
          <w:szCs w:val="24"/>
        </w:rPr>
        <w:t>Arvin C. Malaluan</w:t>
      </w:r>
      <w:r w:rsidRPr="00320247">
        <w:rPr>
          <w:rFonts w:ascii="Arial" w:hAnsi="Arial" w:cs="Arial"/>
          <w:sz w:val="24"/>
          <w:szCs w:val="24"/>
        </w:rPr>
        <w:t xml:space="preserve">, </w:t>
      </w:r>
      <w:r w:rsidR="003A6A5F">
        <w:rPr>
          <w:rFonts w:ascii="Arial" w:hAnsi="Arial" w:cs="Arial"/>
          <w:sz w:val="24"/>
          <w:szCs w:val="24"/>
        </w:rPr>
        <w:t>Piolo Bien Christian O. Rivera</w:t>
      </w:r>
      <w:r w:rsidRPr="00320247">
        <w:rPr>
          <w:rFonts w:ascii="Arial" w:hAnsi="Arial" w:cs="Arial"/>
          <w:sz w:val="24"/>
          <w:szCs w:val="24"/>
        </w:rPr>
        <w:t xml:space="preserve">, </w:t>
      </w:r>
      <w:r w:rsidR="003A6A5F">
        <w:rPr>
          <w:rFonts w:ascii="Arial" w:hAnsi="Arial" w:cs="Arial"/>
          <w:sz w:val="24"/>
          <w:szCs w:val="24"/>
        </w:rPr>
        <w:t xml:space="preserve">Erick Reu C. </w:t>
      </w:r>
      <w:proofErr w:type="spellStart"/>
      <w:r w:rsidR="003A6A5F">
        <w:rPr>
          <w:rFonts w:ascii="Arial" w:hAnsi="Arial" w:cs="Arial"/>
          <w:sz w:val="24"/>
          <w:szCs w:val="24"/>
        </w:rPr>
        <w:t>Sumague</w:t>
      </w:r>
      <w:proofErr w:type="spellEnd"/>
      <w:r w:rsidRPr="00320247">
        <w:rPr>
          <w:rFonts w:ascii="Arial" w:hAnsi="Arial" w:cs="Arial"/>
          <w:sz w:val="24"/>
          <w:szCs w:val="24"/>
        </w:rPr>
        <w:t xml:space="preserve"> in partial fulfillment of the requirements for the degree </w:t>
      </w:r>
      <w:r w:rsidRPr="003A6A5F">
        <w:rPr>
          <w:rFonts w:ascii="Arial" w:hAnsi="Arial" w:cs="Arial"/>
          <w:b/>
          <w:bCs/>
          <w:sz w:val="24"/>
          <w:szCs w:val="24"/>
        </w:rPr>
        <w:t>Bachelor of Science in Information Technology Major in Business Analytics</w:t>
      </w:r>
      <w:r w:rsidRPr="00320247">
        <w:rPr>
          <w:rFonts w:ascii="Arial" w:hAnsi="Arial" w:cs="Arial"/>
          <w:sz w:val="24"/>
          <w:szCs w:val="24"/>
        </w:rPr>
        <w:t>, has been examined and is recommended for acceptance and approval for oral examination.</w:t>
      </w:r>
    </w:p>
    <w:p w14:paraId="0CCE1C0B" w14:textId="5A169AD3" w:rsidR="00320247" w:rsidRPr="00320247" w:rsidRDefault="00320247" w:rsidP="00320247">
      <w:pPr>
        <w:rPr>
          <w:rFonts w:ascii="Arial" w:hAnsi="Arial" w:cs="Arial"/>
        </w:rPr>
      </w:pPr>
    </w:p>
    <w:tbl>
      <w:tblPr>
        <w:tblStyle w:val="TableGrid"/>
        <w:tblW w:w="0" w:type="auto"/>
        <w:tblLook w:val="04A0" w:firstRow="1" w:lastRow="0" w:firstColumn="1" w:lastColumn="0" w:noHBand="0" w:noVBand="1"/>
      </w:tblPr>
      <w:tblGrid>
        <w:gridCol w:w="4493"/>
        <w:gridCol w:w="4494"/>
      </w:tblGrid>
      <w:tr w:rsidR="003A6A5F" w14:paraId="3B7E684D" w14:textId="77777777" w:rsidTr="003A6A5F">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C17A9B" w14:textId="77777777" w:rsidR="003A6A5F" w:rsidRPr="003A6A5F" w:rsidRDefault="003A6A5F" w:rsidP="00320247">
            <w:pPr>
              <w:rPr>
                <w:rFonts w:ascii="Arial" w:hAnsi="Arial" w:cs="Arial"/>
                <w:sz w:val="24"/>
                <w:szCs w:val="24"/>
              </w:rPr>
            </w:pPr>
          </w:p>
        </w:tc>
        <w:tc>
          <w:tcPr>
            <w:tcW w:w="4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8990A1" w14:textId="7DFE305C" w:rsidR="003A6A5F" w:rsidRPr="003A6A5F" w:rsidRDefault="003A6A5F" w:rsidP="003A6A5F">
            <w:pPr>
              <w:jc w:val="center"/>
              <w:rPr>
                <w:rFonts w:ascii="Arial" w:hAnsi="Arial" w:cs="Arial"/>
                <w:b/>
                <w:bCs/>
                <w:sz w:val="24"/>
                <w:szCs w:val="24"/>
              </w:rPr>
            </w:pPr>
            <w:r w:rsidRPr="003A6A5F">
              <w:rPr>
                <w:rFonts w:ascii="Arial" w:hAnsi="Arial" w:cs="Arial"/>
                <w:b/>
                <w:bCs/>
                <w:sz w:val="24"/>
                <w:szCs w:val="24"/>
              </w:rPr>
              <w:t>Kimberly Marasigan, MSIT</w:t>
            </w:r>
          </w:p>
        </w:tc>
      </w:tr>
      <w:tr w:rsidR="003A6A5F" w14:paraId="1703693D" w14:textId="77777777" w:rsidTr="003A6A5F">
        <w:tc>
          <w:tcPr>
            <w:tcW w:w="4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2FA06D" w14:textId="77777777" w:rsidR="003A6A5F" w:rsidRPr="003A6A5F" w:rsidRDefault="003A6A5F" w:rsidP="00320247">
            <w:pPr>
              <w:rPr>
                <w:rFonts w:ascii="Arial" w:hAnsi="Arial" w:cs="Arial"/>
                <w:sz w:val="24"/>
                <w:szCs w:val="24"/>
              </w:rPr>
            </w:pPr>
          </w:p>
        </w:tc>
        <w:tc>
          <w:tcPr>
            <w:tcW w:w="4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2A2CBF" w14:textId="523A74D6" w:rsidR="003A6A5F" w:rsidRPr="003A6A5F" w:rsidRDefault="003A6A5F" w:rsidP="003A6A5F">
            <w:pPr>
              <w:jc w:val="center"/>
              <w:rPr>
                <w:rFonts w:ascii="Arial" w:hAnsi="Arial" w:cs="Arial"/>
                <w:sz w:val="24"/>
                <w:szCs w:val="24"/>
              </w:rPr>
            </w:pPr>
            <w:r w:rsidRPr="003A6A5F">
              <w:rPr>
                <w:rFonts w:ascii="Arial" w:hAnsi="Arial" w:cs="Arial"/>
                <w:sz w:val="24"/>
                <w:szCs w:val="24"/>
              </w:rPr>
              <w:t>Adviser</w:t>
            </w:r>
          </w:p>
        </w:tc>
      </w:tr>
    </w:tbl>
    <w:p w14:paraId="303E7FC6" w14:textId="65368118" w:rsidR="00320247" w:rsidRDefault="00320247" w:rsidP="00320247">
      <w:pPr>
        <w:rPr>
          <w:rFonts w:ascii="Arial" w:hAnsi="Arial" w:cs="Arial"/>
        </w:rPr>
      </w:pPr>
    </w:p>
    <w:p w14:paraId="7703545A" w14:textId="77777777" w:rsidR="009D46F8" w:rsidRPr="00320247" w:rsidRDefault="009D46F8" w:rsidP="00320247">
      <w:pPr>
        <w:rPr>
          <w:rFonts w:ascii="Arial" w:hAnsi="Arial" w:cs="Arial"/>
        </w:rPr>
      </w:pPr>
    </w:p>
    <w:tbl>
      <w:tblPr>
        <w:tblStyle w:val="TableGrid"/>
        <w:tblW w:w="9067" w:type="dxa"/>
        <w:tblLook w:val="04A0" w:firstRow="1" w:lastRow="0" w:firstColumn="1" w:lastColumn="0" w:noHBand="0" w:noVBand="1"/>
      </w:tblPr>
      <w:tblGrid>
        <w:gridCol w:w="6516"/>
        <w:gridCol w:w="2551"/>
      </w:tblGrid>
      <w:tr w:rsidR="003A6A5F" w14:paraId="7DE366EE" w14:textId="77777777" w:rsidTr="009D46F8">
        <w:tc>
          <w:tcPr>
            <w:tcW w:w="6516" w:type="dxa"/>
            <w:tcBorders>
              <w:top w:val="single" w:sz="4" w:space="0" w:color="FFFFFF" w:themeColor="background1"/>
              <w:left w:val="single" w:sz="4" w:space="0" w:color="FFFFFF"/>
              <w:bottom w:val="single" w:sz="4" w:space="0" w:color="FFFFFF"/>
              <w:right w:val="single" w:sz="4" w:space="0" w:color="FFFFFF" w:themeColor="background1"/>
            </w:tcBorders>
            <w:tcMar>
              <w:left w:w="0" w:type="dxa"/>
            </w:tcMar>
          </w:tcPr>
          <w:p w14:paraId="462C7CA5" w14:textId="3DC783A8" w:rsidR="003A6A5F" w:rsidRDefault="003A6A5F" w:rsidP="003A6A5F">
            <w:pPr>
              <w:rPr>
                <w:rFonts w:ascii="Arial" w:hAnsi="Arial" w:cs="Arial"/>
              </w:rPr>
            </w:pPr>
            <w:r w:rsidRPr="003A6A5F">
              <w:rPr>
                <w:rFonts w:ascii="Arial" w:hAnsi="Arial" w:cs="Arial"/>
              </w:rPr>
              <w:t>Approved by the Committee on Oral Examination with a grade of</w:t>
            </w:r>
          </w:p>
        </w:tc>
        <w:tc>
          <w:tcPr>
            <w:tcW w:w="2551" w:type="dxa"/>
            <w:tcBorders>
              <w:top w:val="single" w:sz="4" w:space="0" w:color="FFFFFF" w:themeColor="background1"/>
              <w:left w:val="single" w:sz="4" w:space="0" w:color="FFFFFF" w:themeColor="background1"/>
              <w:right w:val="single" w:sz="4" w:space="0" w:color="FFFFFF"/>
            </w:tcBorders>
            <w:tcMar>
              <w:left w:w="0" w:type="dxa"/>
            </w:tcMar>
          </w:tcPr>
          <w:p w14:paraId="33B690F2" w14:textId="77777777" w:rsidR="003A6A5F" w:rsidRDefault="003A6A5F" w:rsidP="003A6A5F">
            <w:pPr>
              <w:rPr>
                <w:rFonts w:ascii="Arial" w:hAnsi="Arial" w:cs="Arial"/>
              </w:rPr>
            </w:pPr>
          </w:p>
        </w:tc>
      </w:tr>
    </w:tbl>
    <w:p w14:paraId="0B94A8C1" w14:textId="611AB9A5" w:rsidR="00320247" w:rsidRPr="00320247" w:rsidRDefault="00320247" w:rsidP="00320247">
      <w:pPr>
        <w:rPr>
          <w:rFonts w:ascii="Arial" w:hAnsi="Arial" w:cs="Arial"/>
        </w:rPr>
      </w:pPr>
    </w:p>
    <w:p w14:paraId="5447758A" w14:textId="77777777" w:rsidR="009D46F8" w:rsidRPr="00320247" w:rsidRDefault="009D46F8" w:rsidP="00320247">
      <w:pPr>
        <w:rPr>
          <w:rFonts w:ascii="Arial" w:hAnsi="Arial" w:cs="Arial"/>
        </w:rPr>
      </w:pPr>
    </w:p>
    <w:p w14:paraId="3E02FC40" w14:textId="1EB99F87" w:rsidR="00320247" w:rsidRDefault="009D46F8" w:rsidP="009D46F8">
      <w:pPr>
        <w:jc w:val="center"/>
        <w:rPr>
          <w:rFonts w:ascii="Arial" w:hAnsi="Arial" w:cs="Arial"/>
          <w:b/>
          <w:bCs/>
        </w:rPr>
      </w:pPr>
      <w:r w:rsidRPr="009D46F8">
        <w:rPr>
          <w:rFonts w:ascii="Arial" w:hAnsi="Arial" w:cs="Arial"/>
          <w:b/>
          <w:bCs/>
        </w:rPr>
        <w:t>PANEL OF EXAMINERS</w:t>
      </w:r>
    </w:p>
    <w:p w14:paraId="09D262B9" w14:textId="764CE8A0" w:rsidR="009D46F8" w:rsidRDefault="009D46F8" w:rsidP="009D46F8">
      <w:pPr>
        <w:rPr>
          <w:rFonts w:ascii="Arial" w:hAnsi="Arial" w:cs="Arial"/>
          <w:b/>
          <w:bCs/>
        </w:rPr>
      </w:pPr>
    </w:p>
    <w:p w14:paraId="7F854A6A" w14:textId="77777777" w:rsidR="00BE26C3" w:rsidRPr="009D46F8" w:rsidRDefault="00BE26C3" w:rsidP="009D46F8">
      <w:pPr>
        <w:rPr>
          <w:rFonts w:ascii="Arial" w:hAnsi="Arial" w:cs="Arial"/>
          <w:b/>
          <w:bCs/>
        </w:rPr>
      </w:pPr>
    </w:p>
    <w:tbl>
      <w:tblPr>
        <w:tblStyle w:val="TableGrid"/>
        <w:tblW w:w="0" w:type="auto"/>
        <w:tblLook w:val="04A0" w:firstRow="1" w:lastRow="0" w:firstColumn="1" w:lastColumn="0" w:noHBand="0" w:noVBand="1"/>
      </w:tblPr>
      <w:tblGrid>
        <w:gridCol w:w="4493"/>
        <w:gridCol w:w="4494"/>
      </w:tblGrid>
      <w:tr w:rsidR="009D46F8" w14:paraId="34F51A0E"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033575CE" w14:textId="6C747686"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Raymond Kit M. Rodriguez, MSCS</w:t>
            </w:r>
          </w:p>
        </w:tc>
      </w:tr>
      <w:tr w:rsidR="009D46F8" w14:paraId="2D43C6B6"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16F417DA" w14:textId="4735E1A7" w:rsidR="009D46F8" w:rsidRPr="009D46F8" w:rsidRDefault="009D46F8" w:rsidP="009D46F8">
            <w:pPr>
              <w:jc w:val="center"/>
              <w:rPr>
                <w:rFonts w:ascii="Arial" w:hAnsi="Arial" w:cs="Arial"/>
                <w:sz w:val="24"/>
                <w:szCs w:val="24"/>
              </w:rPr>
            </w:pPr>
            <w:r w:rsidRPr="009D46F8">
              <w:rPr>
                <w:rFonts w:ascii="Arial" w:hAnsi="Arial" w:cs="Arial"/>
                <w:sz w:val="24"/>
                <w:szCs w:val="24"/>
              </w:rPr>
              <w:t>Chairperson</w:t>
            </w:r>
          </w:p>
        </w:tc>
      </w:tr>
      <w:tr w:rsidR="009D46F8" w14:paraId="0E7E4F6C"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387C2AAF" w14:textId="77777777" w:rsidR="009D46F8" w:rsidRPr="009D46F8" w:rsidRDefault="009D46F8" w:rsidP="009D46F8">
            <w:pPr>
              <w:jc w:val="center"/>
              <w:rPr>
                <w:rFonts w:ascii="Arial" w:hAnsi="Arial" w:cs="Arial"/>
                <w:sz w:val="24"/>
                <w:szCs w:val="24"/>
              </w:rPr>
            </w:pPr>
          </w:p>
        </w:tc>
      </w:tr>
      <w:tr w:rsidR="009D46F8" w14:paraId="3BE4DC7B" w14:textId="77777777" w:rsidTr="009D46F8">
        <w:tc>
          <w:tcPr>
            <w:tcW w:w="8987" w:type="dxa"/>
            <w:gridSpan w:val="2"/>
            <w:tcBorders>
              <w:top w:val="single" w:sz="4" w:space="0" w:color="FFFFFF"/>
              <w:left w:val="single" w:sz="4" w:space="0" w:color="FFFFFF"/>
              <w:bottom w:val="single" w:sz="4" w:space="0" w:color="FFFFFF"/>
              <w:right w:val="single" w:sz="4" w:space="0" w:color="FFFFFF"/>
            </w:tcBorders>
          </w:tcPr>
          <w:p w14:paraId="090C6755" w14:textId="77777777" w:rsidR="009D46F8" w:rsidRPr="009D46F8" w:rsidRDefault="009D46F8" w:rsidP="009D46F8">
            <w:pPr>
              <w:jc w:val="center"/>
              <w:rPr>
                <w:rFonts w:ascii="Arial" w:hAnsi="Arial" w:cs="Arial"/>
                <w:sz w:val="24"/>
                <w:szCs w:val="24"/>
              </w:rPr>
            </w:pPr>
          </w:p>
        </w:tc>
      </w:tr>
      <w:tr w:rsidR="009D46F8" w14:paraId="7830BF3D"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1C2AF6A8" w14:textId="77777777" w:rsidR="009D46F8" w:rsidRPr="009D46F8" w:rsidRDefault="009D46F8" w:rsidP="00320247">
            <w:pPr>
              <w:rPr>
                <w:rFonts w:ascii="Arial" w:hAnsi="Arial" w:cs="Arial"/>
                <w:sz w:val="24"/>
                <w:szCs w:val="24"/>
              </w:rPr>
            </w:pPr>
          </w:p>
        </w:tc>
        <w:tc>
          <w:tcPr>
            <w:tcW w:w="4494" w:type="dxa"/>
            <w:tcBorders>
              <w:top w:val="single" w:sz="4" w:space="0" w:color="FFFFFF"/>
              <w:left w:val="single" w:sz="4" w:space="0" w:color="FFFFFF"/>
              <w:bottom w:val="single" w:sz="4" w:space="0" w:color="FFFFFF"/>
              <w:right w:val="single" w:sz="4" w:space="0" w:color="FFFFFF"/>
            </w:tcBorders>
          </w:tcPr>
          <w:p w14:paraId="374549E6" w14:textId="77777777" w:rsidR="009D46F8" w:rsidRPr="009D46F8" w:rsidRDefault="009D46F8" w:rsidP="00320247">
            <w:pPr>
              <w:rPr>
                <w:rFonts w:ascii="Arial" w:hAnsi="Arial" w:cs="Arial"/>
                <w:sz w:val="24"/>
                <w:szCs w:val="24"/>
              </w:rPr>
            </w:pPr>
          </w:p>
        </w:tc>
      </w:tr>
      <w:tr w:rsidR="009D46F8" w14:paraId="4CC564CA"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01257A54" w14:textId="25640D9F"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Jefferson I. Ca</w:t>
            </w:r>
            <w:bookmarkStart w:id="4" w:name="_Hlk135773950"/>
            <w:r w:rsidRPr="009D46F8">
              <w:rPr>
                <w:rFonts w:ascii="Arial" w:hAnsi="Arial" w:cs="Arial"/>
                <w:b/>
                <w:bCs/>
                <w:sz w:val="24"/>
                <w:szCs w:val="24"/>
              </w:rPr>
              <w:t>ñ</w:t>
            </w:r>
            <w:bookmarkEnd w:id="4"/>
            <w:r w:rsidRPr="009D46F8">
              <w:rPr>
                <w:rFonts w:ascii="Arial" w:hAnsi="Arial" w:cs="Arial"/>
                <w:b/>
                <w:bCs/>
                <w:sz w:val="24"/>
                <w:szCs w:val="24"/>
              </w:rPr>
              <w:t>ada, MSIT</w:t>
            </w:r>
          </w:p>
        </w:tc>
        <w:tc>
          <w:tcPr>
            <w:tcW w:w="4494" w:type="dxa"/>
            <w:tcBorders>
              <w:top w:val="single" w:sz="4" w:space="0" w:color="FFFFFF"/>
              <w:left w:val="single" w:sz="4" w:space="0" w:color="FFFFFF"/>
              <w:bottom w:val="single" w:sz="4" w:space="0" w:color="FFFFFF"/>
              <w:right w:val="single" w:sz="4" w:space="0" w:color="FFFFFF"/>
            </w:tcBorders>
          </w:tcPr>
          <w:p w14:paraId="15D2A30A" w14:textId="48B5D6AC" w:rsidR="009D46F8" w:rsidRPr="009D46F8" w:rsidRDefault="009D46F8" w:rsidP="009D46F8">
            <w:pPr>
              <w:jc w:val="center"/>
              <w:rPr>
                <w:rFonts w:ascii="Arial" w:hAnsi="Arial" w:cs="Arial"/>
                <w:b/>
                <w:bCs/>
                <w:sz w:val="24"/>
                <w:szCs w:val="24"/>
              </w:rPr>
            </w:pPr>
            <w:r w:rsidRPr="009D46F8">
              <w:rPr>
                <w:rFonts w:ascii="Arial" w:hAnsi="Arial" w:cs="Arial"/>
                <w:b/>
                <w:bCs/>
                <w:sz w:val="24"/>
                <w:szCs w:val="24"/>
              </w:rPr>
              <w:t xml:space="preserve">Jerome M. </w:t>
            </w:r>
            <w:proofErr w:type="spellStart"/>
            <w:r w:rsidRPr="009D46F8">
              <w:rPr>
                <w:rFonts w:ascii="Arial" w:hAnsi="Arial" w:cs="Arial"/>
                <w:b/>
                <w:bCs/>
                <w:sz w:val="24"/>
                <w:szCs w:val="24"/>
              </w:rPr>
              <w:t>Fabregar</w:t>
            </w:r>
            <w:proofErr w:type="spellEnd"/>
            <w:r w:rsidRPr="009D46F8">
              <w:rPr>
                <w:rFonts w:ascii="Arial" w:hAnsi="Arial" w:cs="Arial"/>
                <w:b/>
                <w:bCs/>
                <w:sz w:val="24"/>
                <w:szCs w:val="24"/>
              </w:rPr>
              <w:t>, BSc</w:t>
            </w:r>
          </w:p>
        </w:tc>
      </w:tr>
      <w:tr w:rsidR="009D46F8" w14:paraId="0B11DDE8" w14:textId="77777777" w:rsidTr="009D46F8">
        <w:tc>
          <w:tcPr>
            <w:tcW w:w="4493" w:type="dxa"/>
            <w:tcBorders>
              <w:top w:val="single" w:sz="4" w:space="0" w:color="FFFFFF"/>
              <w:left w:val="single" w:sz="4" w:space="0" w:color="FFFFFF"/>
              <w:bottom w:val="single" w:sz="4" w:space="0" w:color="FFFFFF"/>
              <w:right w:val="single" w:sz="4" w:space="0" w:color="FFFFFF"/>
            </w:tcBorders>
          </w:tcPr>
          <w:p w14:paraId="4BB87A87" w14:textId="05B77AB3" w:rsidR="009D46F8" w:rsidRPr="009D46F8" w:rsidRDefault="009D46F8" w:rsidP="009D46F8">
            <w:pPr>
              <w:jc w:val="center"/>
              <w:rPr>
                <w:rFonts w:ascii="Arial" w:hAnsi="Arial" w:cs="Arial"/>
                <w:sz w:val="24"/>
                <w:szCs w:val="24"/>
              </w:rPr>
            </w:pPr>
            <w:r w:rsidRPr="009D46F8">
              <w:rPr>
                <w:rFonts w:ascii="Arial" w:hAnsi="Arial" w:cs="Arial"/>
                <w:sz w:val="24"/>
                <w:szCs w:val="24"/>
              </w:rPr>
              <w:t>Member</w:t>
            </w:r>
          </w:p>
        </w:tc>
        <w:tc>
          <w:tcPr>
            <w:tcW w:w="4494" w:type="dxa"/>
            <w:tcBorders>
              <w:top w:val="single" w:sz="4" w:space="0" w:color="FFFFFF"/>
              <w:left w:val="single" w:sz="4" w:space="0" w:color="FFFFFF"/>
              <w:bottom w:val="single" w:sz="4" w:space="0" w:color="FFFFFF"/>
              <w:right w:val="single" w:sz="4" w:space="0" w:color="FFFFFF"/>
            </w:tcBorders>
          </w:tcPr>
          <w:p w14:paraId="7F4166CE" w14:textId="680895E4" w:rsidR="009D46F8" w:rsidRPr="009D46F8" w:rsidRDefault="009D46F8" w:rsidP="009D46F8">
            <w:pPr>
              <w:jc w:val="center"/>
              <w:rPr>
                <w:rFonts w:ascii="Arial" w:hAnsi="Arial" w:cs="Arial"/>
                <w:sz w:val="24"/>
                <w:szCs w:val="24"/>
              </w:rPr>
            </w:pPr>
            <w:r w:rsidRPr="009D46F8">
              <w:rPr>
                <w:rFonts w:ascii="Arial" w:hAnsi="Arial" w:cs="Arial"/>
                <w:sz w:val="24"/>
                <w:szCs w:val="24"/>
              </w:rPr>
              <w:t>Member</w:t>
            </w:r>
          </w:p>
        </w:tc>
      </w:tr>
    </w:tbl>
    <w:p w14:paraId="2F195043" w14:textId="7928E7AA" w:rsidR="00320247" w:rsidRPr="00320247" w:rsidRDefault="00320247" w:rsidP="00320247">
      <w:pPr>
        <w:rPr>
          <w:rFonts w:ascii="Arial" w:hAnsi="Arial" w:cs="Arial"/>
        </w:rPr>
      </w:pPr>
    </w:p>
    <w:p w14:paraId="105E24AF" w14:textId="77777777" w:rsidR="009D46F8" w:rsidRPr="00320247" w:rsidRDefault="009D46F8" w:rsidP="00320247">
      <w:pPr>
        <w:rPr>
          <w:rFonts w:ascii="Arial" w:hAnsi="Arial" w:cs="Arial"/>
        </w:rPr>
      </w:pPr>
    </w:p>
    <w:p w14:paraId="0972767F" w14:textId="1A716BE1" w:rsidR="00320247" w:rsidRPr="009D46F8" w:rsidRDefault="009D46F8" w:rsidP="009D46F8">
      <w:pPr>
        <w:ind w:firstLine="720"/>
        <w:jc w:val="both"/>
        <w:rPr>
          <w:rFonts w:ascii="Arial" w:hAnsi="Arial" w:cs="Arial"/>
          <w:sz w:val="24"/>
          <w:szCs w:val="24"/>
        </w:rPr>
      </w:pPr>
      <w:r w:rsidRPr="009D46F8">
        <w:rPr>
          <w:rFonts w:ascii="Arial" w:hAnsi="Arial" w:cs="Arial"/>
          <w:sz w:val="24"/>
          <w:szCs w:val="24"/>
        </w:rPr>
        <w:t xml:space="preserve">Accepted and approved in partial fulfillment of the requirements for the degree of Bachelor of Science in Information Technology major in </w:t>
      </w:r>
      <w:r>
        <w:rPr>
          <w:rFonts w:ascii="Arial" w:hAnsi="Arial" w:cs="Arial"/>
          <w:sz w:val="24"/>
          <w:szCs w:val="24"/>
        </w:rPr>
        <w:t>Business Analytics</w:t>
      </w:r>
      <w:r w:rsidRPr="009D46F8">
        <w:rPr>
          <w:rFonts w:ascii="Arial" w:hAnsi="Arial" w:cs="Arial"/>
          <w:sz w:val="24"/>
          <w:szCs w:val="24"/>
        </w:rPr>
        <w:t>.</w:t>
      </w:r>
    </w:p>
    <w:p w14:paraId="221945D2" w14:textId="6E30E3FB" w:rsidR="00320247" w:rsidRDefault="00320247" w:rsidP="00320247">
      <w:pPr>
        <w:rPr>
          <w:rFonts w:ascii="Arial" w:hAnsi="Arial" w:cs="Arial"/>
        </w:rPr>
      </w:pPr>
    </w:p>
    <w:p w14:paraId="0B2D4146" w14:textId="77777777" w:rsidR="009D46F8" w:rsidRPr="00320247" w:rsidRDefault="009D46F8" w:rsidP="00320247">
      <w:pPr>
        <w:rPr>
          <w:rFonts w:ascii="Arial" w:hAnsi="Arial" w:cs="Arial"/>
        </w:rPr>
      </w:pPr>
    </w:p>
    <w:tbl>
      <w:tblPr>
        <w:tblStyle w:val="TableGrid"/>
        <w:tblW w:w="0" w:type="auto"/>
        <w:tblLook w:val="04A0" w:firstRow="1" w:lastRow="0" w:firstColumn="1" w:lastColumn="0" w:noHBand="0" w:noVBand="1"/>
      </w:tblPr>
      <w:tblGrid>
        <w:gridCol w:w="481"/>
        <w:gridCol w:w="1499"/>
        <w:gridCol w:w="425"/>
        <w:gridCol w:w="2693"/>
        <w:gridCol w:w="3889"/>
      </w:tblGrid>
      <w:tr w:rsidR="009D46F8" w14:paraId="41F9E789" w14:textId="77777777" w:rsidTr="009D46F8">
        <w:tc>
          <w:tcPr>
            <w:tcW w:w="481" w:type="dxa"/>
            <w:tcBorders>
              <w:top w:val="single" w:sz="4" w:space="0" w:color="FFFFFF"/>
              <w:left w:val="single" w:sz="4" w:space="0" w:color="FFFFFF"/>
              <w:bottom w:val="single" w:sz="4" w:space="0" w:color="FFFFFF"/>
              <w:right w:val="single" w:sz="4" w:space="0" w:color="FFFFFF"/>
            </w:tcBorders>
          </w:tcPr>
          <w:p w14:paraId="1DABDEFA" w14:textId="77777777" w:rsidR="009D46F8" w:rsidRDefault="009D46F8" w:rsidP="00320247">
            <w:pPr>
              <w:rPr>
                <w:rFonts w:ascii="Arial" w:hAnsi="Arial" w:cs="Arial"/>
              </w:rPr>
            </w:pPr>
          </w:p>
        </w:tc>
        <w:tc>
          <w:tcPr>
            <w:tcW w:w="1499" w:type="dxa"/>
            <w:tcBorders>
              <w:top w:val="single" w:sz="4" w:space="0" w:color="FFFFFF"/>
              <w:left w:val="single" w:sz="4" w:space="0" w:color="FFFFFF"/>
              <w:right w:val="single" w:sz="4" w:space="0" w:color="FFFFFF"/>
            </w:tcBorders>
          </w:tcPr>
          <w:p w14:paraId="431E1990" w14:textId="77777777" w:rsidR="009D46F8" w:rsidRDefault="009D46F8" w:rsidP="00320247">
            <w:pPr>
              <w:rPr>
                <w:rFonts w:ascii="Arial" w:hAnsi="Arial" w:cs="Arial"/>
              </w:rPr>
            </w:pPr>
          </w:p>
        </w:tc>
        <w:tc>
          <w:tcPr>
            <w:tcW w:w="425" w:type="dxa"/>
            <w:tcBorders>
              <w:top w:val="single" w:sz="4" w:space="0" w:color="FFFFFF"/>
              <w:left w:val="single" w:sz="4" w:space="0" w:color="FFFFFF"/>
              <w:bottom w:val="single" w:sz="4" w:space="0" w:color="FFFFFF"/>
              <w:right w:val="single" w:sz="4" w:space="0" w:color="FFFFFF"/>
            </w:tcBorders>
          </w:tcPr>
          <w:p w14:paraId="152A89BE" w14:textId="77777777" w:rsidR="009D46F8" w:rsidRDefault="009D46F8" w:rsidP="00320247">
            <w:pPr>
              <w:rPr>
                <w:rFonts w:ascii="Arial" w:hAnsi="Arial" w:cs="Arial"/>
              </w:rPr>
            </w:pPr>
          </w:p>
        </w:tc>
        <w:tc>
          <w:tcPr>
            <w:tcW w:w="2693" w:type="dxa"/>
            <w:tcBorders>
              <w:top w:val="single" w:sz="4" w:space="0" w:color="FFFFFF"/>
              <w:left w:val="single" w:sz="4" w:space="0" w:color="FFFFFF"/>
              <w:bottom w:val="single" w:sz="4" w:space="0" w:color="FFFFFF"/>
              <w:right w:val="single" w:sz="4" w:space="0" w:color="FFFFFF"/>
            </w:tcBorders>
          </w:tcPr>
          <w:p w14:paraId="1EC397AD" w14:textId="77777777" w:rsidR="009D46F8" w:rsidRDefault="009D46F8" w:rsidP="00320247">
            <w:pPr>
              <w:rPr>
                <w:rFonts w:ascii="Arial" w:hAnsi="Arial" w:cs="Arial"/>
              </w:rPr>
            </w:pPr>
          </w:p>
        </w:tc>
        <w:tc>
          <w:tcPr>
            <w:tcW w:w="3889" w:type="dxa"/>
            <w:tcBorders>
              <w:top w:val="single" w:sz="4" w:space="0" w:color="FFFFFF"/>
              <w:left w:val="single" w:sz="4" w:space="0" w:color="FFFFFF"/>
              <w:bottom w:val="single" w:sz="4" w:space="0" w:color="FFFFFF"/>
              <w:right w:val="single" w:sz="4" w:space="0" w:color="FFFFFF"/>
            </w:tcBorders>
          </w:tcPr>
          <w:p w14:paraId="6595E187" w14:textId="0E0088A0" w:rsidR="009D46F8" w:rsidRPr="009D46F8" w:rsidRDefault="009D46F8" w:rsidP="009D46F8">
            <w:pPr>
              <w:jc w:val="center"/>
              <w:rPr>
                <w:rFonts w:ascii="Arial" w:hAnsi="Arial" w:cs="Arial"/>
                <w:b/>
                <w:bCs/>
              </w:rPr>
            </w:pPr>
            <w:r w:rsidRPr="009D46F8">
              <w:rPr>
                <w:rFonts w:ascii="Arial" w:hAnsi="Arial" w:cs="Arial"/>
                <w:b/>
                <w:bCs/>
                <w:sz w:val="24"/>
                <w:szCs w:val="24"/>
              </w:rPr>
              <w:t>PRINCESS MARIE B. MELO, DIT</w:t>
            </w:r>
          </w:p>
        </w:tc>
      </w:tr>
      <w:tr w:rsidR="009D46F8" w14:paraId="2CD2C332" w14:textId="77777777" w:rsidTr="009D46F8">
        <w:tc>
          <w:tcPr>
            <w:tcW w:w="481" w:type="dxa"/>
            <w:tcBorders>
              <w:top w:val="single" w:sz="4" w:space="0" w:color="FFFFFF"/>
              <w:left w:val="single" w:sz="4" w:space="0" w:color="FFFFFF"/>
              <w:bottom w:val="single" w:sz="4" w:space="0" w:color="FFFFFF"/>
              <w:right w:val="single" w:sz="4" w:space="0" w:color="FFFFFF"/>
            </w:tcBorders>
          </w:tcPr>
          <w:p w14:paraId="1A736F9E" w14:textId="77777777" w:rsidR="009D46F8" w:rsidRDefault="009D46F8" w:rsidP="00320247">
            <w:pPr>
              <w:rPr>
                <w:rFonts w:ascii="Arial" w:hAnsi="Arial" w:cs="Arial"/>
              </w:rPr>
            </w:pPr>
          </w:p>
        </w:tc>
        <w:tc>
          <w:tcPr>
            <w:tcW w:w="1499" w:type="dxa"/>
            <w:tcBorders>
              <w:left w:val="single" w:sz="4" w:space="0" w:color="FFFFFF"/>
              <w:bottom w:val="single" w:sz="4" w:space="0" w:color="FFFFFF"/>
              <w:right w:val="single" w:sz="4" w:space="0" w:color="FFFFFF"/>
            </w:tcBorders>
          </w:tcPr>
          <w:p w14:paraId="56632CDA" w14:textId="77777777" w:rsidR="009D46F8" w:rsidRPr="009D46F8" w:rsidRDefault="009D46F8" w:rsidP="009D46F8">
            <w:pPr>
              <w:jc w:val="center"/>
              <w:rPr>
                <w:rFonts w:ascii="Arial" w:hAnsi="Arial" w:cs="Arial"/>
                <w:sz w:val="4"/>
                <w:szCs w:val="4"/>
              </w:rPr>
            </w:pPr>
          </w:p>
          <w:p w14:paraId="24896625" w14:textId="06F3E9F6" w:rsidR="009D46F8" w:rsidRDefault="009D46F8" w:rsidP="009D46F8">
            <w:pPr>
              <w:jc w:val="center"/>
              <w:rPr>
                <w:rFonts w:ascii="Arial" w:hAnsi="Arial" w:cs="Arial"/>
              </w:rPr>
            </w:pPr>
            <w:r w:rsidRPr="009D46F8">
              <w:rPr>
                <w:rFonts w:ascii="Arial" w:hAnsi="Arial" w:cs="Arial"/>
                <w:sz w:val="24"/>
                <w:szCs w:val="24"/>
              </w:rPr>
              <w:t>Date</w:t>
            </w:r>
          </w:p>
        </w:tc>
        <w:tc>
          <w:tcPr>
            <w:tcW w:w="425" w:type="dxa"/>
            <w:tcBorders>
              <w:top w:val="single" w:sz="4" w:space="0" w:color="FFFFFF"/>
              <w:left w:val="single" w:sz="4" w:space="0" w:color="FFFFFF"/>
              <w:bottom w:val="single" w:sz="4" w:space="0" w:color="FFFFFF"/>
              <w:right w:val="single" w:sz="4" w:space="0" w:color="FFFFFF"/>
            </w:tcBorders>
          </w:tcPr>
          <w:p w14:paraId="5377DE0A" w14:textId="77777777" w:rsidR="009D46F8" w:rsidRDefault="009D46F8" w:rsidP="00320247">
            <w:pPr>
              <w:rPr>
                <w:rFonts w:ascii="Arial" w:hAnsi="Arial" w:cs="Arial"/>
              </w:rPr>
            </w:pPr>
          </w:p>
        </w:tc>
        <w:tc>
          <w:tcPr>
            <w:tcW w:w="2693" w:type="dxa"/>
            <w:tcBorders>
              <w:top w:val="single" w:sz="4" w:space="0" w:color="FFFFFF"/>
              <w:left w:val="single" w:sz="4" w:space="0" w:color="FFFFFF"/>
              <w:bottom w:val="single" w:sz="4" w:space="0" w:color="FFFFFF"/>
              <w:right w:val="single" w:sz="4" w:space="0" w:color="FFFFFF"/>
            </w:tcBorders>
          </w:tcPr>
          <w:p w14:paraId="6FB679BB" w14:textId="77777777" w:rsidR="009D46F8" w:rsidRDefault="009D46F8" w:rsidP="00320247">
            <w:pPr>
              <w:rPr>
                <w:rFonts w:ascii="Arial" w:hAnsi="Arial" w:cs="Arial"/>
              </w:rPr>
            </w:pPr>
          </w:p>
        </w:tc>
        <w:tc>
          <w:tcPr>
            <w:tcW w:w="3889" w:type="dxa"/>
            <w:tcBorders>
              <w:top w:val="single" w:sz="4" w:space="0" w:color="FFFFFF"/>
              <w:left w:val="single" w:sz="4" w:space="0" w:color="FFFFFF"/>
              <w:bottom w:val="single" w:sz="4" w:space="0" w:color="FFFFFF"/>
              <w:right w:val="single" w:sz="4" w:space="0" w:color="FFFFFF"/>
            </w:tcBorders>
          </w:tcPr>
          <w:p w14:paraId="598DB7D8" w14:textId="535652E5" w:rsidR="009D46F8" w:rsidRDefault="009D46F8" w:rsidP="009D46F8">
            <w:pPr>
              <w:jc w:val="center"/>
              <w:rPr>
                <w:rFonts w:ascii="Arial" w:hAnsi="Arial" w:cs="Arial"/>
              </w:rPr>
            </w:pPr>
            <w:r w:rsidRPr="009D46F8">
              <w:rPr>
                <w:rFonts w:ascii="Arial" w:hAnsi="Arial" w:cs="Arial"/>
                <w:sz w:val="24"/>
                <w:szCs w:val="24"/>
              </w:rPr>
              <w:t>Dean, CICS</w:t>
            </w:r>
          </w:p>
        </w:tc>
      </w:tr>
    </w:tbl>
    <w:p w14:paraId="73E10008" w14:textId="56F9F2C3" w:rsidR="00320247" w:rsidRPr="00033D8D" w:rsidRDefault="00033D8D" w:rsidP="00033D8D">
      <w:pPr>
        <w:pStyle w:val="Heading1"/>
        <w:spacing w:before="0" w:line="240" w:lineRule="auto"/>
        <w:jc w:val="center"/>
        <w:rPr>
          <w:rFonts w:ascii="Arial" w:hAnsi="Arial" w:cs="Arial"/>
          <w:b/>
          <w:bCs/>
          <w:color w:val="auto"/>
          <w:sz w:val="24"/>
          <w:szCs w:val="24"/>
        </w:rPr>
      </w:pPr>
      <w:bookmarkStart w:id="5" w:name="_Toc135769211"/>
      <w:bookmarkStart w:id="6" w:name="_Toc135774220"/>
      <w:r w:rsidRPr="00033D8D">
        <w:rPr>
          <w:rFonts w:ascii="Arial" w:hAnsi="Arial" w:cs="Arial"/>
          <w:b/>
          <w:bCs/>
          <w:color w:val="auto"/>
          <w:sz w:val="24"/>
          <w:szCs w:val="24"/>
        </w:rPr>
        <w:lastRenderedPageBreak/>
        <w:t>ACKNOWLEDGEMENT</w:t>
      </w:r>
      <w:bookmarkEnd w:id="5"/>
      <w:bookmarkEnd w:id="6"/>
    </w:p>
    <w:p w14:paraId="2C5E292A" w14:textId="77777777" w:rsidR="00033D8D" w:rsidRDefault="00033D8D" w:rsidP="00320247">
      <w:pPr>
        <w:rPr>
          <w:rFonts w:ascii="Arial" w:hAnsi="Arial" w:cs="Arial"/>
          <w:sz w:val="24"/>
          <w:szCs w:val="24"/>
        </w:rPr>
      </w:pPr>
    </w:p>
    <w:p w14:paraId="6562AEB5" w14:textId="27F19098"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w:t>
      </w:r>
      <w:r>
        <w:rPr>
          <w:rFonts w:ascii="Arial" w:hAnsi="Arial" w:cs="Arial"/>
          <w:sz w:val="24"/>
          <w:szCs w:val="24"/>
        </w:rPr>
        <w:t>proponents</w:t>
      </w:r>
      <w:r w:rsidRPr="004614C7">
        <w:rPr>
          <w:rFonts w:ascii="Arial" w:hAnsi="Arial" w:cs="Arial"/>
          <w:sz w:val="24"/>
          <w:szCs w:val="24"/>
        </w:rPr>
        <w:t xml:space="preserve"> would like to express their genuine gratitude to the following for providing them with a great opportunity to achieve another academic milestone, which they believe will establish their scholarly excellence and success upon the completion of this study:</w:t>
      </w:r>
    </w:p>
    <w:p w14:paraId="1620EBE5" w14:textId="77777777" w:rsidR="004614C7" w:rsidRPr="004614C7" w:rsidRDefault="004614C7" w:rsidP="004614C7">
      <w:pPr>
        <w:ind w:firstLine="720"/>
        <w:jc w:val="both"/>
        <w:rPr>
          <w:rFonts w:ascii="Arial" w:hAnsi="Arial" w:cs="Arial"/>
          <w:sz w:val="10"/>
          <w:szCs w:val="10"/>
        </w:rPr>
      </w:pPr>
    </w:p>
    <w:p w14:paraId="3192093C" w14:textId="7368509B"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 xml:space="preserve">First and foremost, the </w:t>
      </w:r>
      <w:r>
        <w:rPr>
          <w:rFonts w:ascii="Arial" w:hAnsi="Arial" w:cs="Arial"/>
          <w:sz w:val="24"/>
          <w:szCs w:val="24"/>
        </w:rPr>
        <w:t>proponents</w:t>
      </w:r>
      <w:r w:rsidRPr="004614C7">
        <w:rPr>
          <w:rFonts w:ascii="Arial" w:hAnsi="Arial" w:cs="Arial"/>
          <w:sz w:val="24"/>
          <w:szCs w:val="24"/>
        </w:rPr>
        <w:t xml:space="preserve"> would like to acknowledge the profound guidance and fortitude bestowed upon them by </w:t>
      </w:r>
      <w:r w:rsidRPr="004614C7">
        <w:rPr>
          <w:rFonts w:ascii="Arial" w:hAnsi="Arial" w:cs="Arial"/>
          <w:b/>
          <w:bCs/>
          <w:sz w:val="24"/>
          <w:szCs w:val="24"/>
        </w:rPr>
        <w:t>Almighty God</w:t>
      </w:r>
      <w:r w:rsidRPr="004614C7">
        <w:rPr>
          <w:rFonts w:ascii="Arial" w:hAnsi="Arial" w:cs="Arial"/>
          <w:sz w:val="24"/>
          <w:szCs w:val="24"/>
        </w:rPr>
        <w:t>. They are immensely grateful for the eternal love, forgiveness, deep insights, and determination that have played a pivotal role in bringing this research to fruition.</w:t>
      </w:r>
    </w:p>
    <w:p w14:paraId="2CDF9871" w14:textId="77777777" w:rsidR="004614C7" w:rsidRPr="004614C7" w:rsidRDefault="004614C7" w:rsidP="004614C7">
      <w:pPr>
        <w:ind w:firstLine="720"/>
        <w:jc w:val="both"/>
        <w:rPr>
          <w:rFonts w:ascii="Arial" w:hAnsi="Arial" w:cs="Arial"/>
          <w:sz w:val="10"/>
          <w:szCs w:val="10"/>
        </w:rPr>
      </w:pPr>
    </w:p>
    <w:p w14:paraId="0F198409" w14:textId="3B7EFDA5" w:rsid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w:t>
      </w:r>
      <w:r>
        <w:rPr>
          <w:rFonts w:ascii="Arial" w:hAnsi="Arial" w:cs="Arial"/>
          <w:sz w:val="24"/>
          <w:szCs w:val="24"/>
        </w:rPr>
        <w:t>proponents</w:t>
      </w:r>
      <w:r w:rsidRPr="004614C7">
        <w:rPr>
          <w:rFonts w:ascii="Arial" w:hAnsi="Arial" w:cs="Arial"/>
          <w:sz w:val="24"/>
          <w:szCs w:val="24"/>
        </w:rPr>
        <w:t xml:space="preserve"> also extend their profound appreciation to their supportive and understanding </w:t>
      </w:r>
      <w:r w:rsidRPr="004614C7">
        <w:rPr>
          <w:rFonts w:ascii="Arial" w:hAnsi="Arial" w:cs="Arial"/>
          <w:b/>
          <w:bCs/>
          <w:sz w:val="24"/>
          <w:szCs w:val="24"/>
        </w:rPr>
        <w:t>family</w:t>
      </w:r>
      <w:r w:rsidRPr="004614C7">
        <w:rPr>
          <w:rFonts w:ascii="Arial" w:hAnsi="Arial" w:cs="Arial"/>
          <w:sz w:val="24"/>
          <w:szCs w:val="24"/>
        </w:rPr>
        <w:t xml:space="preserve"> and </w:t>
      </w:r>
      <w:r w:rsidRPr="004614C7">
        <w:rPr>
          <w:rFonts w:ascii="Arial" w:hAnsi="Arial" w:cs="Arial"/>
          <w:b/>
          <w:bCs/>
          <w:sz w:val="24"/>
          <w:szCs w:val="24"/>
        </w:rPr>
        <w:t>friends</w:t>
      </w:r>
      <w:r w:rsidRPr="004614C7">
        <w:rPr>
          <w:rFonts w:ascii="Arial" w:hAnsi="Arial" w:cs="Arial"/>
          <w:sz w:val="24"/>
          <w:szCs w:val="24"/>
        </w:rPr>
        <w:t xml:space="preserve"> for their unwavering moral, financial, and spiritual support throughout the journey of completing this endeavor. With their constant encouragement and assistance, the </w:t>
      </w:r>
      <w:r w:rsidR="00ED4EF5">
        <w:rPr>
          <w:rFonts w:ascii="Arial" w:hAnsi="Arial" w:cs="Arial"/>
          <w:sz w:val="24"/>
          <w:szCs w:val="24"/>
        </w:rPr>
        <w:t>proponents</w:t>
      </w:r>
      <w:r w:rsidRPr="004614C7">
        <w:rPr>
          <w:rFonts w:ascii="Arial" w:hAnsi="Arial" w:cs="Arial"/>
          <w:sz w:val="24"/>
          <w:szCs w:val="24"/>
        </w:rPr>
        <w:t xml:space="preserve"> successfully achieved this research project.</w:t>
      </w:r>
    </w:p>
    <w:p w14:paraId="1B5B0D4A" w14:textId="77777777" w:rsidR="004614C7" w:rsidRPr="004614C7" w:rsidRDefault="004614C7" w:rsidP="004614C7">
      <w:pPr>
        <w:ind w:firstLine="720"/>
        <w:jc w:val="both"/>
        <w:rPr>
          <w:rFonts w:ascii="Arial" w:hAnsi="Arial" w:cs="Arial"/>
          <w:sz w:val="10"/>
          <w:szCs w:val="10"/>
        </w:rPr>
      </w:pPr>
    </w:p>
    <w:p w14:paraId="1EB1DFEA" w14:textId="42E4FB93" w:rsidR="004614C7" w:rsidRPr="004614C7" w:rsidRDefault="004614C7" w:rsidP="004614C7">
      <w:pPr>
        <w:ind w:firstLine="720"/>
        <w:jc w:val="both"/>
        <w:rPr>
          <w:rFonts w:ascii="Arial" w:hAnsi="Arial" w:cs="Arial"/>
          <w:sz w:val="24"/>
          <w:szCs w:val="24"/>
        </w:rPr>
      </w:pPr>
      <w:r w:rsidRPr="004614C7">
        <w:rPr>
          <w:rFonts w:ascii="Arial" w:hAnsi="Arial" w:cs="Arial"/>
          <w:sz w:val="24"/>
          <w:szCs w:val="24"/>
        </w:rPr>
        <w:t xml:space="preserve">Furthermore, the </w:t>
      </w:r>
      <w:r w:rsidR="00ED4EF5">
        <w:rPr>
          <w:rFonts w:ascii="Arial" w:hAnsi="Arial" w:cs="Arial"/>
          <w:sz w:val="24"/>
          <w:szCs w:val="24"/>
        </w:rPr>
        <w:t>proponents</w:t>
      </w:r>
      <w:r w:rsidRPr="004614C7">
        <w:rPr>
          <w:rFonts w:ascii="Arial" w:hAnsi="Arial" w:cs="Arial"/>
          <w:sz w:val="24"/>
          <w:szCs w:val="24"/>
        </w:rPr>
        <w:t xml:space="preserve"> extend their deepest gratitude to the following individuals for their unwavering support and assistance throughout their entire academic journey:</w:t>
      </w:r>
    </w:p>
    <w:p w14:paraId="249C082A" w14:textId="77777777" w:rsidR="004614C7" w:rsidRPr="004614C7" w:rsidRDefault="004614C7" w:rsidP="004614C7">
      <w:pPr>
        <w:ind w:firstLine="720"/>
        <w:jc w:val="both"/>
        <w:rPr>
          <w:rFonts w:ascii="Arial" w:hAnsi="Arial" w:cs="Arial"/>
          <w:sz w:val="10"/>
          <w:szCs w:val="10"/>
        </w:rPr>
      </w:pPr>
    </w:p>
    <w:p w14:paraId="5F0AAFA6" w14:textId="7264B731" w:rsidR="004614C7" w:rsidRPr="004614C7" w:rsidRDefault="004614C7" w:rsidP="004614C7">
      <w:pPr>
        <w:ind w:firstLine="720"/>
        <w:jc w:val="both"/>
        <w:rPr>
          <w:rFonts w:ascii="Arial" w:hAnsi="Arial" w:cs="Arial"/>
          <w:sz w:val="24"/>
          <w:szCs w:val="24"/>
        </w:rPr>
      </w:pPr>
      <w:r w:rsidRPr="004614C7">
        <w:rPr>
          <w:rFonts w:ascii="Arial" w:hAnsi="Arial" w:cs="Arial"/>
          <w:b/>
          <w:bCs/>
          <w:sz w:val="24"/>
          <w:szCs w:val="24"/>
        </w:rPr>
        <w:t>Mr. Jefferson I. Cañada</w:t>
      </w:r>
      <w:r w:rsidRPr="004614C7">
        <w:rPr>
          <w:rFonts w:ascii="Arial" w:hAnsi="Arial" w:cs="Arial"/>
          <w:sz w:val="24"/>
          <w:szCs w:val="24"/>
        </w:rPr>
        <w:t xml:space="preserve">, </w:t>
      </w:r>
      <w:r>
        <w:rPr>
          <w:rFonts w:ascii="Arial" w:hAnsi="Arial" w:cs="Arial"/>
          <w:sz w:val="24"/>
          <w:szCs w:val="24"/>
        </w:rPr>
        <w:t>the proponents</w:t>
      </w:r>
      <w:r w:rsidRPr="004614C7">
        <w:rPr>
          <w:rFonts w:ascii="Arial" w:hAnsi="Arial" w:cs="Arial"/>
          <w:sz w:val="24"/>
          <w:szCs w:val="24"/>
        </w:rPr>
        <w:t xml:space="preserve"> esteemed professor for Capstone Project 1, deserves special recognition for his invaluable guidance and expertise, significantly contributing to the successful completion of their project. His assistance was instrumental in shaping and enhancing the overall quality of their research.</w:t>
      </w:r>
    </w:p>
    <w:p w14:paraId="0D59A8D6" w14:textId="77777777" w:rsidR="004614C7" w:rsidRPr="004614C7" w:rsidRDefault="004614C7" w:rsidP="004614C7">
      <w:pPr>
        <w:ind w:firstLine="720"/>
        <w:jc w:val="both"/>
        <w:rPr>
          <w:rFonts w:ascii="Arial" w:hAnsi="Arial" w:cs="Arial"/>
          <w:sz w:val="10"/>
          <w:szCs w:val="10"/>
        </w:rPr>
      </w:pPr>
    </w:p>
    <w:p w14:paraId="26860445" w14:textId="7BD2B11B" w:rsidR="004614C7" w:rsidRPr="004614C7" w:rsidRDefault="004614C7" w:rsidP="004614C7">
      <w:pPr>
        <w:ind w:firstLine="720"/>
        <w:jc w:val="both"/>
        <w:rPr>
          <w:rFonts w:ascii="Arial" w:hAnsi="Arial" w:cs="Arial"/>
          <w:sz w:val="24"/>
          <w:szCs w:val="24"/>
        </w:rPr>
      </w:pPr>
      <w:r w:rsidRPr="004614C7">
        <w:rPr>
          <w:rFonts w:ascii="Arial" w:hAnsi="Arial" w:cs="Arial"/>
          <w:b/>
          <w:bCs/>
          <w:sz w:val="24"/>
          <w:szCs w:val="24"/>
        </w:rPr>
        <w:t>Mrs. Kimberly Marasigan</w:t>
      </w:r>
      <w:r w:rsidRPr="004614C7">
        <w:rPr>
          <w:rFonts w:ascii="Arial" w:hAnsi="Arial" w:cs="Arial"/>
          <w:sz w:val="24"/>
          <w:szCs w:val="24"/>
        </w:rPr>
        <w:t xml:space="preserve">, their devoted advisor, deserves the utmost gratitude for her guidance, patience, availability, and constant encouragement. The </w:t>
      </w:r>
      <w:r w:rsidR="00ED4EF5">
        <w:rPr>
          <w:rFonts w:ascii="Arial" w:hAnsi="Arial" w:cs="Arial"/>
          <w:sz w:val="24"/>
          <w:szCs w:val="24"/>
        </w:rPr>
        <w:t>proponents</w:t>
      </w:r>
      <w:r w:rsidRPr="004614C7">
        <w:rPr>
          <w:rFonts w:ascii="Arial" w:hAnsi="Arial" w:cs="Arial"/>
          <w:sz w:val="24"/>
          <w:szCs w:val="24"/>
        </w:rPr>
        <w:t xml:space="preserve"> greatly appreciate Mrs. Kimberly's invaluable insights and feedback, which played a crucial role in shaping and improving the quality of this endeavor.</w:t>
      </w:r>
    </w:p>
    <w:p w14:paraId="0E7502DF" w14:textId="77777777" w:rsidR="004614C7" w:rsidRPr="004614C7" w:rsidRDefault="004614C7" w:rsidP="004614C7">
      <w:pPr>
        <w:ind w:firstLine="720"/>
        <w:jc w:val="both"/>
        <w:rPr>
          <w:rFonts w:ascii="Arial" w:hAnsi="Arial" w:cs="Arial"/>
          <w:sz w:val="10"/>
          <w:szCs w:val="10"/>
        </w:rPr>
      </w:pPr>
    </w:p>
    <w:p w14:paraId="0B1AE14F" w14:textId="4C88152E" w:rsidR="004614C7" w:rsidRDefault="004614C7" w:rsidP="004614C7">
      <w:pPr>
        <w:ind w:firstLine="720"/>
        <w:jc w:val="both"/>
        <w:rPr>
          <w:rFonts w:ascii="Arial" w:hAnsi="Arial" w:cs="Arial"/>
          <w:sz w:val="24"/>
          <w:szCs w:val="24"/>
        </w:rPr>
      </w:pPr>
      <w:r w:rsidRPr="004614C7">
        <w:rPr>
          <w:rFonts w:ascii="Arial" w:hAnsi="Arial" w:cs="Arial"/>
          <w:sz w:val="24"/>
          <w:szCs w:val="24"/>
        </w:rPr>
        <w:t xml:space="preserve">The esteemed panelists, </w:t>
      </w:r>
      <w:r w:rsidRPr="004614C7">
        <w:rPr>
          <w:rFonts w:ascii="Arial" w:hAnsi="Arial" w:cs="Arial"/>
          <w:b/>
          <w:bCs/>
          <w:sz w:val="24"/>
          <w:szCs w:val="24"/>
        </w:rPr>
        <w:t>Mr. Raymond Kit Rodriguez</w:t>
      </w:r>
      <w:r w:rsidRPr="004614C7">
        <w:rPr>
          <w:rFonts w:ascii="Arial" w:hAnsi="Arial" w:cs="Arial"/>
          <w:sz w:val="24"/>
          <w:szCs w:val="24"/>
        </w:rPr>
        <w:t xml:space="preserve">, </w:t>
      </w:r>
      <w:r w:rsidRPr="004614C7">
        <w:rPr>
          <w:rFonts w:ascii="Arial" w:hAnsi="Arial" w:cs="Arial"/>
          <w:b/>
          <w:bCs/>
          <w:sz w:val="24"/>
          <w:szCs w:val="24"/>
        </w:rPr>
        <w:t>Mr. Jefferson Cañada</w:t>
      </w:r>
      <w:r w:rsidRPr="004614C7">
        <w:rPr>
          <w:rFonts w:ascii="Arial" w:hAnsi="Arial" w:cs="Arial"/>
          <w:sz w:val="24"/>
          <w:szCs w:val="24"/>
        </w:rPr>
        <w:t xml:space="preserve">, and </w:t>
      </w:r>
      <w:r w:rsidRPr="004614C7">
        <w:rPr>
          <w:rFonts w:ascii="Arial" w:hAnsi="Arial" w:cs="Arial"/>
          <w:b/>
          <w:bCs/>
          <w:sz w:val="24"/>
          <w:szCs w:val="24"/>
        </w:rPr>
        <w:t xml:space="preserve">Mr. Jerome </w:t>
      </w:r>
      <w:proofErr w:type="spellStart"/>
      <w:r w:rsidRPr="004614C7">
        <w:rPr>
          <w:rFonts w:ascii="Arial" w:hAnsi="Arial" w:cs="Arial"/>
          <w:b/>
          <w:bCs/>
          <w:sz w:val="24"/>
          <w:szCs w:val="24"/>
        </w:rPr>
        <w:t>Fabregar</w:t>
      </w:r>
      <w:proofErr w:type="spellEnd"/>
      <w:r w:rsidRPr="004614C7">
        <w:rPr>
          <w:rFonts w:ascii="Arial" w:hAnsi="Arial" w:cs="Arial"/>
          <w:sz w:val="24"/>
          <w:szCs w:val="24"/>
        </w:rPr>
        <w:t xml:space="preserve">, deserve sincere appreciation for their valuable comments and insightful suggestions during the review of this project. The </w:t>
      </w:r>
      <w:r w:rsidR="00ED4EF5">
        <w:rPr>
          <w:rFonts w:ascii="Arial" w:hAnsi="Arial" w:cs="Arial"/>
          <w:sz w:val="24"/>
          <w:szCs w:val="24"/>
        </w:rPr>
        <w:t>proponents</w:t>
      </w:r>
      <w:r w:rsidRPr="004614C7">
        <w:rPr>
          <w:rFonts w:ascii="Arial" w:hAnsi="Arial" w:cs="Arial"/>
          <w:sz w:val="24"/>
          <w:szCs w:val="24"/>
        </w:rPr>
        <w:t xml:space="preserve"> highly value their contributions and dedication to the success of this endeavor, as their knowledge and deliberate input significantly enhanced the quality and effectiveness of the </w:t>
      </w:r>
      <w:r w:rsidR="00ED4EF5">
        <w:rPr>
          <w:rFonts w:ascii="Arial" w:hAnsi="Arial" w:cs="Arial"/>
          <w:sz w:val="24"/>
          <w:szCs w:val="24"/>
        </w:rPr>
        <w:t>proponents</w:t>
      </w:r>
      <w:r w:rsidRPr="004614C7">
        <w:rPr>
          <w:rFonts w:ascii="Arial" w:hAnsi="Arial" w:cs="Arial"/>
          <w:sz w:val="24"/>
          <w:szCs w:val="24"/>
        </w:rPr>
        <w:t>' work.</w:t>
      </w:r>
    </w:p>
    <w:p w14:paraId="6A8EDB66" w14:textId="77777777" w:rsidR="00033D8D" w:rsidRDefault="00033D8D" w:rsidP="00320247">
      <w:pPr>
        <w:rPr>
          <w:rFonts w:ascii="Arial" w:hAnsi="Arial" w:cs="Arial"/>
          <w:sz w:val="24"/>
          <w:szCs w:val="24"/>
        </w:rPr>
      </w:pPr>
    </w:p>
    <w:p w14:paraId="4DE2F6D5" w14:textId="202946D3" w:rsidR="00033D8D" w:rsidRPr="00033D8D" w:rsidRDefault="00033D8D" w:rsidP="00033D8D">
      <w:pPr>
        <w:pStyle w:val="Heading1"/>
        <w:spacing w:before="0" w:line="240" w:lineRule="auto"/>
        <w:jc w:val="center"/>
        <w:rPr>
          <w:rFonts w:ascii="Arial" w:hAnsi="Arial" w:cs="Arial"/>
          <w:b/>
          <w:bCs/>
          <w:color w:val="auto"/>
          <w:sz w:val="24"/>
          <w:szCs w:val="24"/>
        </w:rPr>
      </w:pPr>
      <w:bookmarkStart w:id="7" w:name="_Toc135769212"/>
      <w:bookmarkStart w:id="8" w:name="_Toc135774221"/>
      <w:r w:rsidRPr="00033D8D">
        <w:rPr>
          <w:rFonts w:ascii="Arial" w:hAnsi="Arial" w:cs="Arial"/>
          <w:b/>
          <w:bCs/>
          <w:color w:val="auto"/>
          <w:sz w:val="24"/>
          <w:szCs w:val="24"/>
        </w:rPr>
        <w:lastRenderedPageBreak/>
        <w:t>DEDICATION</w:t>
      </w:r>
      <w:bookmarkEnd w:id="7"/>
      <w:bookmarkEnd w:id="8"/>
    </w:p>
    <w:p w14:paraId="55ED88B1" w14:textId="77777777" w:rsidR="00E74045" w:rsidRDefault="00E74045" w:rsidP="00E74045">
      <w:pPr>
        <w:jc w:val="center"/>
        <w:rPr>
          <w:rFonts w:ascii="Arial" w:hAnsi="Arial" w:cs="Arial"/>
          <w:sz w:val="24"/>
          <w:szCs w:val="24"/>
        </w:rPr>
      </w:pPr>
    </w:p>
    <w:p w14:paraId="338A238F" w14:textId="1BEFB488" w:rsidR="00E74045" w:rsidRPr="00E74045" w:rsidRDefault="00E74045" w:rsidP="00E74045">
      <w:pPr>
        <w:jc w:val="center"/>
        <w:rPr>
          <w:rFonts w:ascii="Arial" w:hAnsi="Arial" w:cs="Arial"/>
          <w:sz w:val="24"/>
          <w:szCs w:val="24"/>
        </w:rPr>
      </w:pPr>
      <w:r w:rsidRPr="00E74045">
        <w:rPr>
          <w:rFonts w:ascii="Arial" w:hAnsi="Arial" w:cs="Arial"/>
          <w:sz w:val="24"/>
          <w:szCs w:val="24"/>
        </w:rPr>
        <w:t>This scholarly work is earnestly and wholeheartedly dedicated to all those individuals who have provided invaluable assistance and guidance in our intellectual and personal development.</w:t>
      </w:r>
    </w:p>
    <w:p w14:paraId="5582EEC1" w14:textId="77777777" w:rsidR="00E74045" w:rsidRPr="00E74045" w:rsidRDefault="00E74045" w:rsidP="00E74045">
      <w:pPr>
        <w:jc w:val="center"/>
        <w:rPr>
          <w:rFonts w:ascii="Arial" w:hAnsi="Arial" w:cs="Arial"/>
          <w:sz w:val="24"/>
          <w:szCs w:val="24"/>
        </w:rPr>
      </w:pPr>
    </w:p>
    <w:p w14:paraId="1B0E38BC" w14:textId="67A28AA6" w:rsidR="00E74045" w:rsidRPr="00E74045" w:rsidRDefault="00E74045" w:rsidP="00E74045">
      <w:pPr>
        <w:jc w:val="center"/>
        <w:rPr>
          <w:rFonts w:ascii="Arial" w:hAnsi="Arial" w:cs="Arial"/>
          <w:sz w:val="24"/>
          <w:szCs w:val="24"/>
        </w:rPr>
      </w:pPr>
      <w:r w:rsidRPr="00E74045">
        <w:rPr>
          <w:rFonts w:ascii="Arial" w:hAnsi="Arial" w:cs="Arial"/>
          <w:sz w:val="24"/>
          <w:szCs w:val="24"/>
        </w:rPr>
        <w:t>To the divine providence, our GOD,</w:t>
      </w:r>
    </w:p>
    <w:p w14:paraId="0BA336E1"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 grant us the gift of intellect and wisdom, and whose divine guidance illuminates our path,</w:t>
      </w:r>
    </w:p>
    <w:p w14:paraId="0F7CFA28" w14:textId="77777777" w:rsidR="00E74045" w:rsidRPr="00E74045" w:rsidRDefault="00E74045" w:rsidP="00E74045">
      <w:pPr>
        <w:jc w:val="center"/>
        <w:rPr>
          <w:rFonts w:ascii="Arial" w:hAnsi="Arial" w:cs="Arial"/>
          <w:sz w:val="24"/>
          <w:szCs w:val="24"/>
        </w:rPr>
      </w:pPr>
    </w:p>
    <w:p w14:paraId="48958EA6" w14:textId="61ADF0F9" w:rsidR="00E74045" w:rsidRPr="00E74045" w:rsidRDefault="00E74045" w:rsidP="00E74045">
      <w:pPr>
        <w:jc w:val="center"/>
        <w:rPr>
          <w:rFonts w:ascii="Arial" w:hAnsi="Arial" w:cs="Arial"/>
          <w:sz w:val="24"/>
          <w:szCs w:val="24"/>
        </w:rPr>
      </w:pPr>
      <w:r w:rsidRPr="00E74045">
        <w:rPr>
          <w:rFonts w:ascii="Arial" w:hAnsi="Arial" w:cs="Arial"/>
          <w:sz w:val="24"/>
          <w:szCs w:val="24"/>
        </w:rPr>
        <w:t>To our esteemed parents,</w:t>
      </w:r>
    </w:p>
    <w:p w14:paraId="2C8E4009"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whose unwavering love, support, and sacrifices have shaped our lives and made this journey possible,</w:t>
      </w:r>
    </w:p>
    <w:p w14:paraId="683B68EB" w14:textId="77777777" w:rsidR="00E74045" w:rsidRPr="00E74045" w:rsidRDefault="00E74045" w:rsidP="00E74045">
      <w:pPr>
        <w:jc w:val="center"/>
        <w:rPr>
          <w:rFonts w:ascii="Arial" w:hAnsi="Arial" w:cs="Arial"/>
          <w:sz w:val="24"/>
          <w:szCs w:val="24"/>
        </w:rPr>
      </w:pPr>
    </w:p>
    <w:p w14:paraId="4A34DC6F" w14:textId="69026529" w:rsidR="00E74045" w:rsidRPr="00E74045" w:rsidRDefault="00E74045" w:rsidP="00E74045">
      <w:pPr>
        <w:jc w:val="center"/>
        <w:rPr>
          <w:rFonts w:ascii="Arial" w:hAnsi="Arial" w:cs="Arial"/>
          <w:sz w:val="24"/>
          <w:szCs w:val="24"/>
        </w:rPr>
      </w:pPr>
      <w:r w:rsidRPr="00E74045">
        <w:rPr>
          <w:rFonts w:ascii="Arial" w:hAnsi="Arial" w:cs="Arial"/>
          <w:sz w:val="24"/>
          <w:szCs w:val="24"/>
        </w:rPr>
        <w:t>To our dear friends,</w:t>
      </w:r>
    </w:p>
    <w:p w14:paraId="68F958BA" w14:textId="77777777" w:rsidR="00E74045" w:rsidRPr="00E74045" w:rsidRDefault="00E74045" w:rsidP="00E74045">
      <w:pPr>
        <w:jc w:val="center"/>
        <w:rPr>
          <w:rFonts w:ascii="Arial" w:hAnsi="Arial" w:cs="Arial"/>
          <w:sz w:val="24"/>
          <w:szCs w:val="24"/>
        </w:rPr>
      </w:pPr>
      <w:r w:rsidRPr="00E74045">
        <w:rPr>
          <w:rFonts w:ascii="Arial" w:hAnsi="Arial" w:cs="Arial"/>
          <w:sz w:val="24"/>
          <w:szCs w:val="24"/>
        </w:rPr>
        <w:t>who have been our pillars of strength, providing unwavering support, understanding, and companionship throughout this endeavor,</w:t>
      </w:r>
    </w:p>
    <w:p w14:paraId="40CDBF92" w14:textId="77777777" w:rsidR="00E74045" w:rsidRPr="00E74045" w:rsidRDefault="00E74045" w:rsidP="00E74045">
      <w:pPr>
        <w:jc w:val="center"/>
        <w:rPr>
          <w:rFonts w:ascii="Arial" w:hAnsi="Arial" w:cs="Arial"/>
          <w:sz w:val="24"/>
          <w:szCs w:val="24"/>
        </w:rPr>
      </w:pPr>
    </w:p>
    <w:p w14:paraId="1A904AD2" w14:textId="303B2260" w:rsidR="00033D8D" w:rsidRPr="00033D8D" w:rsidRDefault="00E74045" w:rsidP="00E74045">
      <w:pPr>
        <w:jc w:val="center"/>
        <w:rPr>
          <w:rFonts w:ascii="Arial" w:hAnsi="Arial" w:cs="Arial"/>
          <w:sz w:val="24"/>
          <w:szCs w:val="24"/>
        </w:rPr>
      </w:pPr>
      <w:r w:rsidRPr="00E74045">
        <w:rPr>
          <w:rFonts w:ascii="Arial" w:hAnsi="Arial" w:cs="Arial"/>
          <w:sz w:val="24"/>
          <w:szCs w:val="24"/>
        </w:rPr>
        <w:t>And to our respected professors, whose knowledge, guidance, and mentorship have shaped our intellectual growth and ignited our passion for discovery.</w:t>
      </w:r>
    </w:p>
    <w:p w14:paraId="23A568A6" w14:textId="1BAC6201" w:rsidR="00320247" w:rsidRPr="00033D8D" w:rsidRDefault="00320247" w:rsidP="00320247">
      <w:pPr>
        <w:rPr>
          <w:rFonts w:ascii="Arial" w:hAnsi="Arial" w:cs="Arial"/>
          <w:sz w:val="24"/>
          <w:szCs w:val="24"/>
        </w:rPr>
      </w:pPr>
    </w:p>
    <w:p w14:paraId="3F386E98" w14:textId="72F799D4" w:rsidR="00320247" w:rsidRPr="00033D8D" w:rsidRDefault="00320247" w:rsidP="00320247">
      <w:pPr>
        <w:rPr>
          <w:rFonts w:ascii="Arial" w:hAnsi="Arial" w:cs="Arial"/>
          <w:sz w:val="24"/>
          <w:szCs w:val="24"/>
        </w:rPr>
      </w:pPr>
    </w:p>
    <w:p w14:paraId="1FD54757" w14:textId="541E88AE" w:rsidR="00320247" w:rsidRPr="00033D8D" w:rsidRDefault="00320247" w:rsidP="00320247">
      <w:pPr>
        <w:rPr>
          <w:rFonts w:ascii="Arial" w:hAnsi="Arial" w:cs="Arial"/>
          <w:sz w:val="24"/>
          <w:szCs w:val="24"/>
        </w:rPr>
      </w:pPr>
    </w:p>
    <w:p w14:paraId="326E5E44" w14:textId="4F23357D" w:rsidR="00320247" w:rsidRPr="00033D8D" w:rsidRDefault="00320247" w:rsidP="00320247">
      <w:pPr>
        <w:rPr>
          <w:rFonts w:ascii="Arial" w:hAnsi="Arial" w:cs="Arial"/>
          <w:sz w:val="24"/>
          <w:szCs w:val="24"/>
        </w:rPr>
      </w:pPr>
    </w:p>
    <w:p w14:paraId="561E824E" w14:textId="372C076B" w:rsidR="00E74045" w:rsidRDefault="00E74045" w:rsidP="00E74045">
      <w:pPr>
        <w:spacing w:after="0" w:line="240" w:lineRule="auto"/>
        <w:jc w:val="right"/>
        <w:rPr>
          <w:rFonts w:ascii="Arial" w:hAnsi="Arial" w:cs="Arial"/>
          <w:sz w:val="24"/>
          <w:szCs w:val="24"/>
        </w:rPr>
      </w:pPr>
      <w:r>
        <w:rPr>
          <w:rFonts w:ascii="Arial" w:hAnsi="Arial" w:cs="Arial"/>
          <w:sz w:val="24"/>
          <w:szCs w:val="24"/>
        </w:rPr>
        <w:t>A.C.M.</w:t>
      </w:r>
    </w:p>
    <w:p w14:paraId="3F36644B" w14:textId="77777777" w:rsidR="00E74045" w:rsidRDefault="00E74045" w:rsidP="00E74045">
      <w:pPr>
        <w:spacing w:after="0" w:line="240" w:lineRule="auto"/>
        <w:jc w:val="right"/>
        <w:rPr>
          <w:rFonts w:ascii="Arial" w:hAnsi="Arial" w:cs="Arial"/>
          <w:sz w:val="24"/>
          <w:szCs w:val="24"/>
        </w:rPr>
      </w:pPr>
    </w:p>
    <w:p w14:paraId="2F25629F" w14:textId="374DD021" w:rsidR="00E74045" w:rsidRDefault="00E74045" w:rsidP="00E74045">
      <w:pPr>
        <w:spacing w:after="0" w:line="240" w:lineRule="auto"/>
        <w:jc w:val="right"/>
        <w:rPr>
          <w:rFonts w:ascii="Arial" w:hAnsi="Arial" w:cs="Arial"/>
          <w:sz w:val="24"/>
          <w:szCs w:val="24"/>
        </w:rPr>
      </w:pPr>
      <w:r>
        <w:rPr>
          <w:rFonts w:ascii="Arial" w:hAnsi="Arial" w:cs="Arial"/>
          <w:sz w:val="24"/>
          <w:szCs w:val="24"/>
        </w:rPr>
        <w:t>P.B.C.O.R</w:t>
      </w:r>
    </w:p>
    <w:p w14:paraId="6D8EE7F8" w14:textId="77777777" w:rsidR="00E74045" w:rsidRDefault="00E74045" w:rsidP="00E74045">
      <w:pPr>
        <w:spacing w:after="0" w:line="240" w:lineRule="auto"/>
        <w:jc w:val="right"/>
        <w:rPr>
          <w:rFonts w:ascii="Arial" w:hAnsi="Arial" w:cs="Arial"/>
          <w:sz w:val="24"/>
          <w:szCs w:val="24"/>
        </w:rPr>
      </w:pPr>
    </w:p>
    <w:p w14:paraId="78C0D8AA" w14:textId="24B27713" w:rsidR="00E74045" w:rsidRPr="00033D8D" w:rsidRDefault="00E74045" w:rsidP="00E74045">
      <w:pPr>
        <w:spacing w:after="0" w:line="240" w:lineRule="auto"/>
        <w:jc w:val="right"/>
        <w:rPr>
          <w:rFonts w:ascii="Arial" w:hAnsi="Arial" w:cs="Arial"/>
          <w:sz w:val="24"/>
          <w:szCs w:val="24"/>
        </w:rPr>
      </w:pPr>
      <w:r>
        <w:rPr>
          <w:rFonts w:ascii="Arial" w:hAnsi="Arial" w:cs="Arial"/>
          <w:sz w:val="24"/>
          <w:szCs w:val="24"/>
        </w:rPr>
        <w:t>E.R.C.S</w:t>
      </w:r>
    </w:p>
    <w:p w14:paraId="400773B3" w14:textId="78EE6387" w:rsidR="00320247" w:rsidRPr="00033D8D" w:rsidRDefault="00320247" w:rsidP="00320247">
      <w:pPr>
        <w:rPr>
          <w:rFonts w:ascii="Arial" w:hAnsi="Arial" w:cs="Arial"/>
          <w:sz w:val="24"/>
          <w:szCs w:val="24"/>
        </w:rPr>
      </w:pPr>
    </w:p>
    <w:p w14:paraId="6C6D3983" w14:textId="35444004" w:rsidR="00320247" w:rsidRPr="00033D8D" w:rsidRDefault="00320247" w:rsidP="00320247">
      <w:pPr>
        <w:rPr>
          <w:rFonts w:ascii="Arial" w:hAnsi="Arial" w:cs="Arial"/>
          <w:sz w:val="24"/>
          <w:szCs w:val="24"/>
        </w:rPr>
      </w:pPr>
    </w:p>
    <w:p w14:paraId="60190F4B" w14:textId="015D1093" w:rsidR="00033D8D" w:rsidRDefault="00033D8D" w:rsidP="00320247">
      <w:pPr>
        <w:rPr>
          <w:rFonts w:ascii="Arial" w:hAnsi="Arial" w:cs="Arial"/>
          <w:sz w:val="24"/>
          <w:szCs w:val="24"/>
        </w:rPr>
      </w:pPr>
    </w:p>
    <w:p w14:paraId="6A517B4A" w14:textId="77777777" w:rsidR="00E74045" w:rsidRPr="00033D8D" w:rsidRDefault="00E74045" w:rsidP="00320247">
      <w:pPr>
        <w:rPr>
          <w:rFonts w:ascii="Arial" w:hAnsi="Arial" w:cs="Arial"/>
          <w:sz w:val="24"/>
          <w:szCs w:val="24"/>
        </w:rPr>
      </w:pPr>
    </w:p>
    <w:customXmlInsRangeStart w:id="9" w:author="Arvin Malaluan" w:date="2023-05-10T14:47:00Z"/>
    <w:sdt>
      <w:sdtPr>
        <w:rPr>
          <w:rFonts w:ascii="Arial" w:eastAsiaTheme="minorHAnsi" w:hAnsi="Arial" w:cs="Arial"/>
          <w:b/>
          <w:bCs/>
          <w:noProof/>
          <w:color w:val="auto"/>
          <w:sz w:val="22"/>
          <w:szCs w:val="22"/>
        </w:rPr>
        <w:id w:val="-88936129"/>
        <w:docPartObj>
          <w:docPartGallery w:val="Table of Contents"/>
          <w:docPartUnique/>
        </w:docPartObj>
      </w:sdtPr>
      <w:sdtEndPr>
        <w:rPr>
          <w:rFonts w:eastAsia="Times New Roman"/>
          <w:sz w:val="24"/>
          <w:szCs w:val="24"/>
        </w:rPr>
      </w:sdtEndPr>
      <w:sdtContent>
        <w:customXmlInsRangeEnd w:id="9"/>
        <w:p w14:paraId="13D5A432" w14:textId="15EEB453" w:rsidR="00320247" w:rsidRDefault="00320247" w:rsidP="00033D8D">
          <w:pPr>
            <w:pStyle w:val="TOCHeading"/>
            <w:spacing w:before="0" w:line="240" w:lineRule="auto"/>
            <w:jc w:val="center"/>
            <w:rPr>
              <w:rStyle w:val="Heading1Char"/>
              <w:rFonts w:ascii="Arial" w:hAnsi="Arial" w:cs="Arial"/>
              <w:b/>
              <w:bCs/>
              <w:color w:val="auto"/>
              <w:sz w:val="24"/>
              <w:szCs w:val="24"/>
            </w:rPr>
          </w:pPr>
          <w:ins w:id="10" w:author="Arvin Malaluan" w:date="2023-05-10T14:49:00Z">
            <w:r w:rsidRPr="00033D8D">
              <w:rPr>
                <w:rStyle w:val="Heading1Char"/>
                <w:rFonts w:ascii="Arial" w:hAnsi="Arial" w:cs="Arial"/>
                <w:b/>
                <w:bCs/>
                <w:color w:val="auto"/>
                <w:sz w:val="24"/>
                <w:szCs w:val="24"/>
              </w:rPr>
              <w:t>TABLE OF CONTENTS</w:t>
            </w:r>
          </w:ins>
        </w:p>
        <w:p w14:paraId="01888A54" w14:textId="77777777" w:rsidR="00033D8D" w:rsidRPr="00033D8D" w:rsidRDefault="00033D8D" w:rsidP="00033D8D">
          <w:pPr>
            <w:rPr>
              <w:ins w:id="11" w:author="Arvin Malaluan" w:date="2023-05-10T14:47:00Z"/>
              <w:sz w:val="6"/>
              <w:szCs w:val="6"/>
              <w:rPrChange w:id="12" w:author="Arvin Malaluan" w:date="2023-05-10T14:47:00Z">
                <w:rPr>
                  <w:ins w:id="13" w:author="Arvin Malaluan" w:date="2023-05-10T14:47:00Z"/>
                </w:rPr>
              </w:rPrChange>
            </w:rPr>
          </w:pPr>
        </w:p>
        <w:p w14:paraId="08C9D563" w14:textId="548BFFA8" w:rsidR="00033D8D" w:rsidRPr="00033D8D" w:rsidRDefault="00320247">
          <w:pPr>
            <w:pStyle w:val="TOC1"/>
            <w:rPr>
              <w:rFonts w:asciiTheme="minorHAnsi" w:eastAsiaTheme="minorEastAsia" w:hAnsiTheme="minorHAnsi" w:cstheme="minorBidi"/>
              <w:sz w:val="22"/>
              <w:szCs w:val="22"/>
            </w:rPr>
          </w:pPr>
          <w:ins w:id="14" w:author="Arvin Malaluan" w:date="2023-05-10T14:47:00Z">
            <w:r w:rsidRPr="00033D8D">
              <w:fldChar w:fldCharType="begin" w:fldLock="1"/>
            </w:r>
            <w:r w:rsidRPr="00033D8D">
              <w:instrText xml:space="preserve"> TOC \o "1-3" \h \z \u </w:instrText>
            </w:r>
            <w:r w:rsidRPr="00033D8D">
              <w:fldChar w:fldCharType="separate"/>
            </w:r>
          </w:ins>
          <w:hyperlink w:anchor="_Toc135769209" w:history="1">
            <w:r w:rsidR="00033D8D" w:rsidRPr="00033D8D">
              <w:rPr>
                <w:rStyle w:val="Hyperlink"/>
              </w:rPr>
              <w:t>TITLE PAGE</w:t>
            </w:r>
            <w:r w:rsidR="00033D8D" w:rsidRPr="00033D8D">
              <w:rPr>
                <w:webHidden/>
              </w:rPr>
              <w:tab/>
            </w:r>
            <w:r w:rsidR="00033D8D" w:rsidRPr="00033D8D">
              <w:rPr>
                <w:webHidden/>
              </w:rPr>
              <w:fldChar w:fldCharType="begin" w:fldLock="1"/>
            </w:r>
            <w:r w:rsidR="00033D8D" w:rsidRPr="00033D8D">
              <w:rPr>
                <w:webHidden/>
              </w:rPr>
              <w:instrText xml:space="preserve"> PAGEREF _Toc135769209 \h </w:instrText>
            </w:r>
            <w:r w:rsidR="00033D8D" w:rsidRPr="00033D8D">
              <w:rPr>
                <w:webHidden/>
              </w:rPr>
            </w:r>
            <w:r w:rsidR="00033D8D" w:rsidRPr="00033D8D">
              <w:rPr>
                <w:webHidden/>
              </w:rPr>
              <w:fldChar w:fldCharType="separate"/>
            </w:r>
            <w:r w:rsidR="000A5777">
              <w:rPr>
                <w:webHidden/>
              </w:rPr>
              <w:t>i</w:t>
            </w:r>
            <w:r w:rsidR="00033D8D" w:rsidRPr="00033D8D">
              <w:rPr>
                <w:webHidden/>
              </w:rPr>
              <w:fldChar w:fldCharType="end"/>
            </w:r>
          </w:hyperlink>
        </w:p>
        <w:p w14:paraId="420BF18F" w14:textId="640FE092" w:rsidR="00033D8D" w:rsidRPr="00033D8D" w:rsidRDefault="000708B0">
          <w:pPr>
            <w:pStyle w:val="TOC1"/>
            <w:rPr>
              <w:rFonts w:asciiTheme="minorHAnsi" w:eastAsiaTheme="minorEastAsia" w:hAnsiTheme="minorHAnsi" w:cstheme="minorBidi"/>
              <w:sz w:val="22"/>
              <w:szCs w:val="22"/>
            </w:rPr>
          </w:pPr>
          <w:hyperlink w:anchor="_Toc135769210" w:history="1">
            <w:r w:rsidR="00033D8D" w:rsidRPr="00033D8D">
              <w:rPr>
                <w:rStyle w:val="Hyperlink"/>
              </w:rPr>
              <w:t>APPROVAL SHEET</w:t>
            </w:r>
            <w:r w:rsidR="00033D8D" w:rsidRPr="00033D8D">
              <w:rPr>
                <w:webHidden/>
              </w:rPr>
              <w:tab/>
            </w:r>
            <w:r w:rsidR="00033D8D" w:rsidRPr="00033D8D">
              <w:rPr>
                <w:webHidden/>
              </w:rPr>
              <w:fldChar w:fldCharType="begin" w:fldLock="1"/>
            </w:r>
            <w:r w:rsidR="00033D8D" w:rsidRPr="00033D8D">
              <w:rPr>
                <w:webHidden/>
              </w:rPr>
              <w:instrText xml:space="preserve"> PAGEREF _Toc135769210 \h </w:instrText>
            </w:r>
            <w:r w:rsidR="00033D8D" w:rsidRPr="00033D8D">
              <w:rPr>
                <w:webHidden/>
              </w:rPr>
            </w:r>
            <w:r w:rsidR="00033D8D" w:rsidRPr="00033D8D">
              <w:rPr>
                <w:webHidden/>
              </w:rPr>
              <w:fldChar w:fldCharType="separate"/>
            </w:r>
            <w:r w:rsidR="000A5777">
              <w:rPr>
                <w:webHidden/>
              </w:rPr>
              <w:t>ii</w:t>
            </w:r>
            <w:r w:rsidR="00033D8D" w:rsidRPr="00033D8D">
              <w:rPr>
                <w:webHidden/>
              </w:rPr>
              <w:fldChar w:fldCharType="end"/>
            </w:r>
          </w:hyperlink>
        </w:p>
        <w:p w14:paraId="5F3ED66F" w14:textId="0A2779EB" w:rsidR="00033D8D" w:rsidRPr="00033D8D" w:rsidRDefault="000708B0">
          <w:pPr>
            <w:pStyle w:val="TOC1"/>
            <w:rPr>
              <w:rFonts w:asciiTheme="minorHAnsi" w:eastAsiaTheme="minorEastAsia" w:hAnsiTheme="minorHAnsi" w:cstheme="minorBidi"/>
              <w:sz w:val="22"/>
              <w:szCs w:val="22"/>
            </w:rPr>
          </w:pPr>
          <w:hyperlink w:anchor="_Toc135769211" w:history="1">
            <w:r w:rsidR="00033D8D" w:rsidRPr="00033D8D">
              <w:rPr>
                <w:rStyle w:val="Hyperlink"/>
              </w:rPr>
              <w:t>ACKNOWLEDGEMENT</w:t>
            </w:r>
            <w:r w:rsidR="00033D8D" w:rsidRPr="00033D8D">
              <w:rPr>
                <w:webHidden/>
              </w:rPr>
              <w:tab/>
            </w:r>
            <w:r w:rsidR="00033D8D" w:rsidRPr="00033D8D">
              <w:rPr>
                <w:webHidden/>
              </w:rPr>
              <w:fldChar w:fldCharType="begin" w:fldLock="1"/>
            </w:r>
            <w:r w:rsidR="00033D8D" w:rsidRPr="00033D8D">
              <w:rPr>
                <w:webHidden/>
              </w:rPr>
              <w:instrText xml:space="preserve"> PAGEREF _Toc135769211 \h </w:instrText>
            </w:r>
            <w:r w:rsidR="00033D8D" w:rsidRPr="00033D8D">
              <w:rPr>
                <w:webHidden/>
              </w:rPr>
            </w:r>
            <w:r w:rsidR="00033D8D" w:rsidRPr="00033D8D">
              <w:rPr>
                <w:webHidden/>
              </w:rPr>
              <w:fldChar w:fldCharType="separate"/>
            </w:r>
            <w:r w:rsidR="000A5777">
              <w:rPr>
                <w:webHidden/>
              </w:rPr>
              <w:t>iii</w:t>
            </w:r>
            <w:r w:rsidR="00033D8D" w:rsidRPr="00033D8D">
              <w:rPr>
                <w:webHidden/>
              </w:rPr>
              <w:fldChar w:fldCharType="end"/>
            </w:r>
          </w:hyperlink>
        </w:p>
        <w:p w14:paraId="08B55837" w14:textId="7D98AE82" w:rsidR="00033D8D" w:rsidRPr="00033D8D" w:rsidRDefault="000708B0">
          <w:pPr>
            <w:pStyle w:val="TOC1"/>
            <w:rPr>
              <w:rFonts w:asciiTheme="minorHAnsi" w:eastAsiaTheme="minorEastAsia" w:hAnsiTheme="minorHAnsi" w:cstheme="minorBidi"/>
              <w:sz w:val="22"/>
              <w:szCs w:val="22"/>
            </w:rPr>
          </w:pPr>
          <w:hyperlink w:anchor="_Toc135769212" w:history="1">
            <w:r w:rsidR="00033D8D" w:rsidRPr="00033D8D">
              <w:rPr>
                <w:rStyle w:val="Hyperlink"/>
              </w:rPr>
              <w:t>DEDICATION</w:t>
            </w:r>
            <w:r w:rsidR="00033D8D" w:rsidRPr="00033D8D">
              <w:rPr>
                <w:webHidden/>
              </w:rPr>
              <w:tab/>
            </w:r>
            <w:r w:rsidR="00033D8D" w:rsidRPr="00033D8D">
              <w:rPr>
                <w:webHidden/>
              </w:rPr>
              <w:fldChar w:fldCharType="begin" w:fldLock="1"/>
            </w:r>
            <w:r w:rsidR="00033D8D" w:rsidRPr="00033D8D">
              <w:rPr>
                <w:webHidden/>
              </w:rPr>
              <w:instrText xml:space="preserve"> PAGEREF _Toc135769212 \h </w:instrText>
            </w:r>
            <w:r w:rsidR="00033D8D" w:rsidRPr="00033D8D">
              <w:rPr>
                <w:webHidden/>
              </w:rPr>
            </w:r>
            <w:r w:rsidR="00033D8D" w:rsidRPr="00033D8D">
              <w:rPr>
                <w:webHidden/>
              </w:rPr>
              <w:fldChar w:fldCharType="separate"/>
            </w:r>
            <w:r w:rsidR="000A5777">
              <w:rPr>
                <w:webHidden/>
              </w:rPr>
              <w:t>iv</w:t>
            </w:r>
            <w:r w:rsidR="00033D8D" w:rsidRPr="00033D8D">
              <w:rPr>
                <w:webHidden/>
              </w:rPr>
              <w:fldChar w:fldCharType="end"/>
            </w:r>
          </w:hyperlink>
        </w:p>
        <w:p w14:paraId="3005DB12" w14:textId="6EB0C439" w:rsidR="00033D8D" w:rsidRPr="00033D8D" w:rsidRDefault="000708B0">
          <w:pPr>
            <w:pStyle w:val="TOC1"/>
            <w:rPr>
              <w:rFonts w:asciiTheme="minorHAnsi" w:eastAsiaTheme="minorEastAsia" w:hAnsiTheme="minorHAnsi" w:cstheme="minorBidi"/>
              <w:sz w:val="22"/>
              <w:szCs w:val="22"/>
            </w:rPr>
          </w:pPr>
          <w:hyperlink w:anchor="_Toc135769213" w:history="1">
            <w:r w:rsidR="00033D8D" w:rsidRPr="00033D8D">
              <w:rPr>
                <w:rStyle w:val="Hyperlink"/>
              </w:rPr>
              <w:t>LIST OF FIGURES</w:t>
            </w:r>
            <w:r w:rsidR="00033D8D" w:rsidRPr="00033D8D">
              <w:rPr>
                <w:webHidden/>
              </w:rPr>
              <w:tab/>
            </w:r>
            <w:r w:rsidR="00033D8D" w:rsidRPr="00033D8D">
              <w:rPr>
                <w:webHidden/>
              </w:rPr>
              <w:fldChar w:fldCharType="begin" w:fldLock="1"/>
            </w:r>
            <w:r w:rsidR="00033D8D" w:rsidRPr="00033D8D">
              <w:rPr>
                <w:webHidden/>
              </w:rPr>
              <w:instrText xml:space="preserve"> PAGEREF _Toc135769213 \h </w:instrText>
            </w:r>
            <w:r w:rsidR="00033D8D" w:rsidRPr="00033D8D">
              <w:rPr>
                <w:webHidden/>
              </w:rPr>
            </w:r>
            <w:r w:rsidR="00033D8D" w:rsidRPr="00033D8D">
              <w:rPr>
                <w:webHidden/>
              </w:rPr>
              <w:fldChar w:fldCharType="separate"/>
            </w:r>
            <w:r w:rsidR="000A5777">
              <w:rPr>
                <w:webHidden/>
              </w:rPr>
              <w:t>vii</w:t>
            </w:r>
            <w:r w:rsidR="00033D8D" w:rsidRPr="00033D8D">
              <w:rPr>
                <w:webHidden/>
              </w:rPr>
              <w:fldChar w:fldCharType="end"/>
            </w:r>
          </w:hyperlink>
        </w:p>
        <w:p w14:paraId="50F49011" w14:textId="4CF7A5BD" w:rsidR="00033D8D" w:rsidRPr="00C4027E" w:rsidRDefault="000708B0" w:rsidP="00C4027E">
          <w:pPr>
            <w:pStyle w:val="TOC1"/>
            <w:rPr>
              <w:color w:val="0563C1" w:themeColor="hyperlink"/>
              <w:u w:val="single"/>
            </w:rPr>
          </w:pPr>
          <w:hyperlink w:anchor="_Toc135769214" w:history="1">
            <w:r w:rsidR="00033D8D" w:rsidRPr="00033D8D">
              <w:rPr>
                <w:rStyle w:val="Hyperlink"/>
              </w:rPr>
              <w:t>LIST OF TABLES</w:t>
            </w:r>
            <w:r w:rsidR="00033D8D" w:rsidRPr="00033D8D">
              <w:rPr>
                <w:webHidden/>
              </w:rPr>
              <w:tab/>
            </w:r>
            <w:r w:rsidR="00033D8D" w:rsidRPr="00033D8D">
              <w:rPr>
                <w:webHidden/>
              </w:rPr>
              <w:fldChar w:fldCharType="begin" w:fldLock="1"/>
            </w:r>
            <w:r w:rsidR="00033D8D" w:rsidRPr="00033D8D">
              <w:rPr>
                <w:webHidden/>
              </w:rPr>
              <w:instrText xml:space="preserve"> PAGEREF _Toc135769214 \h </w:instrText>
            </w:r>
            <w:r w:rsidR="00033D8D" w:rsidRPr="00033D8D">
              <w:rPr>
                <w:webHidden/>
              </w:rPr>
            </w:r>
            <w:r w:rsidR="00033D8D" w:rsidRPr="00033D8D">
              <w:rPr>
                <w:webHidden/>
              </w:rPr>
              <w:fldChar w:fldCharType="separate"/>
            </w:r>
            <w:r w:rsidR="000A5777">
              <w:rPr>
                <w:webHidden/>
              </w:rPr>
              <w:t>viii</w:t>
            </w:r>
            <w:r w:rsidR="00033D8D" w:rsidRPr="00033D8D">
              <w:rPr>
                <w:webHidden/>
              </w:rPr>
              <w:fldChar w:fldCharType="end"/>
            </w:r>
          </w:hyperlink>
        </w:p>
        <w:p w14:paraId="6237AA76" w14:textId="2AE9E2F2" w:rsidR="00033D8D" w:rsidRPr="002276CC" w:rsidRDefault="00320247" w:rsidP="002276CC">
          <w:pPr>
            <w:pStyle w:val="TOC1"/>
            <w:rPr>
              <w:sz w:val="10"/>
              <w:szCs w:val="10"/>
            </w:rPr>
          </w:pPr>
          <w:ins w:id="15" w:author="Arvin Malaluan" w:date="2023-05-10T14:47:00Z">
            <w:r w:rsidRPr="00033D8D">
              <w:fldChar w:fldCharType="end"/>
            </w:r>
          </w:ins>
        </w:p>
        <w:customXmlInsRangeStart w:id="16" w:author="Arvin Malaluan" w:date="2023-05-10T14:47:00Z"/>
      </w:sdtContent>
    </w:sdt>
    <w:customXmlInsRangeEnd w:id="16"/>
    <w:p w14:paraId="0A10AAAC" w14:textId="72874592" w:rsidR="003D704E" w:rsidRPr="003D704E" w:rsidRDefault="003D704E" w:rsidP="003D704E">
      <w:pPr>
        <w:pStyle w:val="TOC1"/>
        <w:rPr>
          <w:rFonts w:asciiTheme="minorHAnsi" w:eastAsiaTheme="minorEastAsia" w:hAnsiTheme="minorHAnsi" w:cstheme="minorBidi"/>
        </w:rPr>
      </w:pPr>
      <w:r w:rsidRPr="002276CC">
        <w:t>INTRODUCTION</w:t>
      </w:r>
      <w:r w:rsidRPr="002276CC">
        <w:rPr>
          <w:webHidden/>
        </w:rPr>
        <w:tab/>
      </w:r>
      <w:r w:rsidRPr="002276CC">
        <w:rPr>
          <w:webHidden/>
        </w:rPr>
        <w:fldChar w:fldCharType="begin" w:fldLock="1"/>
      </w:r>
      <w:r w:rsidRPr="002276CC">
        <w:rPr>
          <w:webHidden/>
        </w:rPr>
        <w:instrText xml:space="preserve"> PAGEREF _Toc135350165 \h </w:instrText>
      </w:r>
      <w:r w:rsidRPr="002276CC">
        <w:rPr>
          <w:webHidden/>
        </w:rPr>
      </w:r>
      <w:r w:rsidRPr="002276CC">
        <w:rPr>
          <w:webHidden/>
        </w:rPr>
        <w:fldChar w:fldCharType="separate"/>
      </w:r>
      <w:r w:rsidRPr="002276CC">
        <w:rPr>
          <w:webHidden/>
        </w:rPr>
        <w:t>1</w:t>
      </w:r>
      <w:r w:rsidRPr="002276CC">
        <w:rPr>
          <w:webHidden/>
        </w:rPr>
        <w:fldChar w:fldCharType="end"/>
      </w:r>
    </w:p>
    <w:p w14:paraId="3C70319F" w14:textId="4D6BDC4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Background of the Study</w:t>
      </w:r>
      <w:r w:rsidRPr="002276CC">
        <w:rPr>
          <w:noProof/>
          <w:webHidden/>
        </w:rPr>
        <w:tab/>
      </w:r>
      <w:r w:rsidRPr="002276CC">
        <w:rPr>
          <w:noProof/>
          <w:webHidden/>
        </w:rPr>
        <w:fldChar w:fldCharType="begin" w:fldLock="1"/>
      </w:r>
      <w:r w:rsidRPr="002276CC">
        <w:rPr>
          <w:noProof/>
          <w:webHidden/>
        </w:rPr>
        <w:instrText xml:space="preserve"> PAGEREF _Toc135350166 \h </w:instrText>
      </w:r>
      <w:r w:rsidRPr="002276CC">
        <w:rPr>
          <w:noProof/>
          <w:webHidden/>
        </w:rPr>
      </w:r>
      <w:r w:rsidRPr="002276CC">
        <w:rPr>
          <w:noProof/>
          <w:webHidden/>
        </w:rPr>
        <w:fldChar w:fldCharType="separate"/>
      </w:r>
      <w:r w:rsidRPr="002276CC">
        <w:rPr>
          <w:noProof/>
          <w:webHidden/>
        </w:rPr>
        <w:t>1</w:t>
      </w:r>
      <w:r w:rsidRPr="002276CC">
        <w:rPr>
          <w:noProof/>
          <w:webHidden/>
        </w:rPr>
        <w:fldChar w:fldCharType="end"/>
      </w:r>
    </w:p>
    <w:p w14:paraId="372C6FE3" w14:textId="305AD065"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Objectives of the Study</w:t>
      </w:r>
      <w:r w:rsidRPr="002276CC">
        <w:rPr>
          <w:noProof/>
          <w:webHidden/>
        </w:rPr>
        <w:tab/>
      </w:r>
      <w:r w:rsidRPr="002276CC">
        <w:rPr>
          <w:noProof/>
          <w:webHidden/>
        </w:rPr>
        <w:fldChar w:fldCharType="begin" w:fldLock="1"/>
      </w:r>
      <w:r w:rsidRPr="002276CC">
        <w:rPr>
          <w:noProof/>
          <w:webHidden/>
        </w:rPr>
        <w:instrText xml:space="preserve"> PAGEREF _Toc135350167 \h </w:instrText>
      </w:r>
      <w:r w:rsidRPr="002276CC">
        <w:rPr>
          <w:noProof/>
          <w:webHidden/>
        </w:rPr>
      </w:r>
      <w:r w:rsidRPr="002276CC">
        <w:rPr>
          <w:noProof/>
          <w:webHidden/>
        </w:rPr>
        <w:fldChar w:fldCharType="separate"/>
      </w:r>
      <w:r w:rsidRPr="002276CC">
        <w:rPr>
          <w:noProof/>
          <w:webHidden/>
        </w:rPr>
        <w:t>4</w:t>
      </w:r>
      <w:r w:rsidRPr="002276CC">
        <w:rPr>
          <w:noProof/>
          <w:webHidden/>
        </w:rPr>
        <w:fldChar w:fldCharType="end"/>
      </w:r>
    </w:p>
    <w:p w14:paraId="3ECD2A1C" w14:textId="5AD2CF57"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Significance of the Study</w:t>
      </w:r>
      <w:r w:rsidRPr="002276CC">
        <w:rPr>
          <w:noProof/>
          <w:webHidden/>
        </w:rPr>
        <w:tab/>
      </w:r>
      <w:r w:rsidRPr="002276CC">
        <w:rPr>
          <w:noProof/>
          <w:webHidden/>
        </w:rPr>
        <w:fldChar w:fldCharType="begin" w:fldLock="1"/>
      </w:r>
      <w:r w:rsidRPr="002276CC">
        <w:rPr>
          <w:noProof/>
          <w:webHidden/>
        </w:rPr>
        <w:instrText xml:space="preserve"> PAGEREF _Toc135350168 \h </w:instrText>
      </w:r>
      <w:r w:rsidRPr="002276CC">
        <w:rPr>
          <w:noProof/>
          <w:webHidden/>
        </w:rPr>
      </w:r>
      <w:r w:rsidRPr="002276CC">
        <w:rPr>
          <w:noProof/>
          <w:webHidden/>
        </w:rPr>
        <w:fldChar w:fldCharType="separate"/>
      </w:r>
      <w:r w:rsidRPr="002276CC">
        <w:rPr>
          <w:noProof/>
          <w:webHidden/>
        </w:rPr>
        <w:t>4</w:t>
      </w:r>
      <w:r w:rsidRPr="002276CC">
        <w:rPr>
          <w:noProof/>
          <w:webHidden/>
        </w:rPr>
        <w:fldChar w:fldCharType="end"/>
      </w:r>
    </w:p>
    <w:p w14:paraId="5FD55B6C" w14:textId="2072DA8A"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Scope and Limitations of the Study</w:t>
      </w:r>
      <w:r w:rsidRPr="002276CC">
        <w:rPr>
          <w:noProof/>
          <w:webHidden/>
        </w:rPr>
        <w:tab/>
      </w:r>
      <w:r w:rsidRPr="002276CC">
        <w:rPr>
          <w:noProof/>
          <w:webHidden/>
        </w:rPr>
        <w:fldChar w:fldCharType="begin" w:fldLock="1"/>
      </w:r>
      <w:r w:rsidRPr="002276CC">
        <w:rPr>
          <w:noProof/>
          <w:webHidden/>
        </w:rPr>
        <w:instrText xml:space="preserve"> PAGEREF _Toc135350169 \h </w:instrText>
      </w:r>
      <w:r w:rsidRPr="002276CC">
        <w:rPr>
          <w:noProof/>
          <w:webHidden/>
        </w:rPr>
      </w:r>
      <w:r w:rsidRPr="002276CC">
        <w:rPr>
          <w:noProof/>
          <w:webHidden/>
        </w:rPr>
        <w:fldChar w:fldCharType="separate"/>
      </w:r>
      <w:r w:rsidRPr="002276CC">
        <w:rPr>
          <w:noProof/>
          <w:webHidden/>
        </w:rPr>
        <w:t>6</w:t>
      </w:r>
      <w:r w:rsidRPr="002276CC">
        <w:rPr>
          <w:noProof/>
          <w:webHidden/>
        </w:rPr>
        <w:fldChar w:fldCharType="end"/>
      </w:r>
    </w:p>
    <w:p w14:paraId="1721239D" w14:textId="1F9E85D2" w:rsidR="003D704E" w:rsidRPr="003D704E" w:rsidRDefault="003D704E" w:rsidP="003D704E">
      <w:pPr>
        <w:pStyle w:val="TOC2"/>
        <w:tabs>
          <w:tab w:val="right" w:leader="dot" w:pos="8630"/>
        </w:tabs>
        <w:rPr>
          <w:rStyle w:val="Hyperlink"/>
          <w:color w:val="auto"/>
          <w:u w:val="none"/>
        </w:rPr>
      </w:pPr>
      <w:r w:rsidRPr="002276CC">
        <w:rPr>
          <w:rFonts w:ascii="Arial" w:eastAsia="Times New Roman" w:hAnsi="Arial" w:cs="Arial"/>
          <w:noProof/>
        </w:rPr>
        <w:t>Definition of Terms</w:t>
      </w:r>
      <w:r w:rsidRPr="002276CC">
        <w:rPr>
          <w:noProof/>
          <w:webHidden/>
        </w:rPr>
        <w:tab/>
      </w:r>
      <w:r w:rsidRPr="002276CC">
        <w:rPr>
          <w:noProof/>
          <w:webHidden/>
        </w:rPr>
        <w:fldChar w:fldCharType="begin" w:fldLock="1"/>
      </w:r>
      <w:r w:rsidRPr="002276CC">
        <w:rPr>
          <w:noProof/>
          <w:webHidden/>
        </w:rPr>
        <w:instrText xml:space="preserve"> PAGEREF _Toc135350170 \h </w:instrText>
      </w:r>
      <w:r w:rsidRPr="002276CC">
        <w:rPr>
          <w:noProof/>
          <w:webHidden/>
        </w:rPr>
      </w:r>
      <w:r w:rsidRPr="002276CC">
        <w:rPr>
          <w:noProof/>
          <w:webHidden/>
        </w:rPr>
        <w:fldChar w:fldCharType="separate"/>
      </w:r>
      <w:r w:rsidRPr="002276CC">
        <w:rPr>
          <w:noProof/>
          <w:webHidden/>
        </w:rPr>
        <w:t>8</w:t>
      </w:r>
      <w:r w:rsidRPr="002276CC">
        <w:rPr>
          <w:noProof/>
          <w:webHidden/>
        </w:rPr>
        <w:fldChar w:fldCharType="end"/>
      </w:r>
    </w:p>
    <w:p w14:paraId="6D600EA8" w14:textId="77777777" w:rsidR="003D704E" w:rsidRPr="003D704E" w:rsidRDefault="003D704E" w:rsidP="003D704E">
      <w:pPr>
        <w:spacing w:after="0"/>
        <w:rPr>
          <w:sz w:val="10"/>
          <w:szCs w:val="10"/>
        </w:rPr>
      </w:pPr>
    </w:p>
    <w:p w14:paraId="191F2DF5" w14:textId="27519CEB" w:rsidR="003D704E" w:rsidRPr="003D704E" w:rsidRDefault="003D704E" w:rsidP="003D704E">
      <w:pPr>
        <w:pStyle w:val="TOC1"/>
        <w:rPr>
          <w:rFonts w:asciiTheme="minorHAnsi" w:eastAsiaTheme="minorEastAsia" w:hAnsiTheme="minorHAnsi" w:cstheme="minorBidi"/>
        </w:rPr>
      </w:pPr>
      <w:bookmarkStart w:id="17" w:name="_Hlk135350345"/>
      <w:r w:rsidRPr="002276CC">
        <w:t>REVIEW OF RELATED STUDIES AND SYSTEMS</w:t>
      </w:r>
      <w:r w:rsidRPr="002276CC">
        <w:rPr>
          <w:webHidden/>
        </w:rPr>
        <w:tab/>
      </w:r>
      <w:r w:rsidRPr="002276CC">
        <w:fldChar w:fldCharType="begin" w:fldLock="1"/>
      </w:r>
      <w:r w:rsidRPr="002276CC">
        <w:rPr>
          <w:webHidden/>
        </w:rPr>
        <w:instrText xml:space="preserve"> PAGEREF _Toc135350171 \h </w:instrText>
      </w:r>
      <w:r w:rsidRPr="002276CC">
        <w:fldChar w:fldCharType="separate"/>
      </w:r>
      <w:r w:rsidRPr="002276CC">
        <w:rPr>
          <w:webHidden/>
        </w:rPr>
        <w:t>12</w:t>
      </w:r>
      <w:r w:rsidRPr="002276CC">
        <w:fldChar w:fldCharType="end"/>
      </w:r>
    </w:p>
    <w:bookmarkEnd w:id="17"/>
    <w:p w14:paraId="5C32CB45" w14:textId="5E92EF0B" w:rsidR="003D704E" w:rsidRPr="003D704E" w:rsidRDefault="003D704E" w:rsidP="003D704E">
      <w:pPr>
        <w:pStyle w:val="TOC2"/>
        <w:tabs>
          <w:tab w:val="right" w:leader="dot" w:pos="8630"/>
        </w:tabs>
        <w:rPr>
          <w:rFonts w:eastAsiaTheme="minorEastAsia"/>
          <w:noProof/>
        </w:rPr>
      </w:pPr>
      <w:r w:rsidRPr="002276CC">
        <w:rPr>
          <w:rStyle w:val="Hyperlink"/>
          <w:rFonts w:ascii="Arial" w:hAnsi="Arial" w:cs="Arial"/>
          <w:noProof/>
          <w:color w:val="auto"/>
          <w:u w:val="none"/>
        </w:rPr>
        <w:t>Technical Background</w:t>
      </w:r>
      <w:r w:rsidRPr="002276CC">
        <w:rPr>
          <w:rStyle w:val="Hyperlink"/>
          <w:noProof/>
          <w:webHidden/>
          <w:color w:val="auto"/>
          <w:u w:val="none"/>
        </w:rPr>
        <w:tab/>
      </w:r>
      <w:r w:rsidRPr="002276CC">
        <w:rPr>
          <w:rStyle w:val="Hyperlink"/>
          <w:noProof/>
          <w:webHidden/>
          <w:color w:val="auto"/>
          <w:u w:val="none"/>
        </w:rPr>
        <w:fldChar w:fldCharType="begin" w:fldLock="1"/>
      </w:r>
      <w:r w:rsidRPr="002276CC">
        <w:rPr>
          <w:rStyle w:val="Hyperlink"/>
          <w:noProof/>
          <w:webHidden/>
          <w:color w:val="auto"/>
          <w:u w:val="none"/>
        </w:rPr>
        <w:instrText xml:space="preserve"> PAGEREF _Toc135350172 \h </w:instrText>
      </w:r>
      <w:r w:rsidRPr="002276CC">
        <w:rPr>
          <w:rStyle w:val="Hyperlink"/>
          <w:noProof/>
          <w:webHidden/>
          <w:color w:val="auto"/>
          <w:u w:val="none"/>
        </w:rPr>
      </w:r>
      <w:r w:rsidRPr="002276CC">
        <w:rPr>
          <w:rStyle w:val="Hyperlink"/>
          <w:noProof/>
          <w:webHidden/>
          <w:color w:val="auto"/>
          <w:u w:val="none"/>
        </w:rPr>
        <w:fldChar w:fldCharType="separate"/>
      </w:r>
      <w:r w:rsidRPr="002276CC">
        <w:rPr>
          <w:rStyle w:val="Hyperlink"/>
          <w:noProof/>
          <w:webHidden/>
          <w:color w:val="auto"/>
          <w:u w:val="none"/>
        </w:rPr>
        <w:t>12</w:t>
      </w:r>
      <w:r w:rsidRPr="002276CC">
        <w:rPr>
          <w:rStyle w:val="Hyperlink"/>
          <w:noProof/>
          <w:webHidden/>
          <w:color w:val="auto"/>
          <w:u w:val="none"/>
        </w:rPr>
        <w:fldChar w:fldCharType="end"/>
      </w:r>
    </w:p>
    <w:p w14:paraId="23AD09E8" w14:textId="07F4E91D"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Related Systems</w:t>
      </w:r>
      <w:r w:rsidRPr="002276CC">
        <w:rPr>
          <w:noProof/>
          <w:webHidden/>
        </w:rPr>
        <w:tab/>
      </w:r>
      <w:r w:rsidRPr="002276CC">
        <w:rPr>
          <w:noProof/>
          <w:webHidden/>
        </w:rPr>
        <w:fldChar w:fldCharType="begin" w:fldLock="1"/>
      </w:r>
      <w:r w:rsidRPr="002276CC">
        <w:rPr>
          <w:noProof/>
          <w:webHidden/>
        </w:rPr>
        <w:instrText xml:space="preserve"> PAGEREF _Toc135350173 \h </w:instrText>
      </w:r>
      <w:r w:rsidRPr="002276CC">
        <w:rPr>
          <w:noProof/>
          <w:webHidden/>
        </w:rPr>
      </w:r>
      <w:r w:rsidRPr="002276CC">
        <w:rPr>
          <w:noProof/>
          <w:webHidden/>
        </w:rPr>
        <w:fldChar w:fldCharType="separate"/>
      </w:r>
      <w:r w:rsidRPr="002276CC">
        <w:rPr>
          <w:noProof/>
          <w:webHidden/>
        </w:rPr>
        <w:t>20</w:t>
      </w:r>
      <w:r w:rsidRPr="002276CC">
        <w:rPr>
          <w:noProof/>
          <w:webHidden/>
        </w:rPr>
        <w:fldChar w:fldCharType="end"/>
      </w:r>
    </w:p>
    <w:p w14:paraId="4061DC14" w14:textId="4CDC29A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Related Studies</w:t>
      </w:r>
      <w:r w:rsidRPr="002276CC">
        <w:rPr>
          <w:noProof/>
          <w:webHidden/>
        </w:rPr>
        <w:tab/>
      </w:r>
      <w:r w:rsidRPr="002276CC">
        <w:rPr>
          <w:noProof/>
          <w:webHidden/>
        </w:rPr>
        <w:fldChar w:fldCharType="begin" w:fldLock="1"/>
      </w:r>
      <w:r w:rsidRPr="002276CC">
        <w:rPr>
          <w:noProof/>
          <w:webHidden/>
        </w:rPr>
        <w:instrText xml:space="preserve"> PAGEREF _Toc135350174 \h </w:instrText>
      </w:r>
      <w:r w:rsidRPr="002276CC">
        <w:rPr>
          <w:noProof/>
          <w:webHidden/>
        </w:rPr>
      </w:r>
      <w:r w:rsidRPr="002276CC">
        <w:rPr>
          <w:noProof/>
          <w:webHidden/>
        </w:rPr>
        <w:fldChar w:fldCharType="separate"/>
      </w:r>
      <w:r w:rsidRPr="002276CC">
        <w:rPr>
          <w:noProof/>
          <w:webHidden/>
        </w:rPr>
        <w:t>30</w:t>
      </w:r>
      <w:r w:rsidRPr="002276CC">
        <w:rPr>
          <w:noProof/>
          <w:webHidden/>
        </w:rPr>
        <w:fldChar w:fldCharType="end"/>
      </w:r>
    </w:p>
    <w:p w14:paraId="0544BA18" w14:textId="2E3C1CC4" w:rsidR="003D704E" w:rsidRPr="003D704E" w:rsidRDefault="003D704E" w:rsidP="003D704E">
      <w:pPr>
        <w:pStyle w:val="TOC2"/>
        <w:tabs>
          <w:tab w:val="right" w:leader="dot" w:pos="8630"/>
        </w:tabs>
        <w:rPr>
          <w:rStyle w:val="Hyperlink"/>
          <w:color w:val="auto"/>
          <w:u w:val="none"/>
        </w:rPr>
      </w:pPr>
      <w:r w:rsidRPr="002276CC">
        <w:rPr>
          <w:rFonts w:ascii="Arial" w:hAnsi="Arial" w:cs="Arial"/>
          <w:noProof/>
        </w:rPr>
        <w:t>Conceptual Framework</w:t>
      </w:r>
      <w:r w:rsidRPr="002276CC">
        <w:rPr>
          <w:noProof/>
          <w:webHidden/>
        </w:rPr>
        <w:tab/>
      </w:r>
      <w:r w:rsidRPr="002276CC">
        <w:rPr>
          <w:noProof/>
          <w:webHidden/>
        </w:rPr>
        <w:fldChar w:fldCharType="begin" w:fldLock="1"/>
      </w:r>
      <w:r w:rsidRPr="002276CC">
        <w:rPr>
          <w:noProof/>
          <w:webHidden/>
        </w:rPr>
        <w:instrText xml:space="preserve"> PAGEREF _Toc135350175 \h </w:instrText>
      </w:r>
      <w:r w:rsidRPr="002276CC">
        <w:rPr>
          <w:noProof/>
          <w:webHidden/>
        </w:rPr>
      </w:r>
      <w:r w:rsidRPr="002276CC">
        <w:rPr>
          <w:noProof/>
          <w:webHidden/>
        </w:rPr>
        <w:fldChar w:fldCharType="separate"/>
      </w:r>
      <w:r w:rsidRPr="002276CC">
        <w:rPr>
          <w:noProof/>
          <w:webHidden/>
        </w:rPr>
        <w:t>44</w:t>
      </w:r>
      <w:r w:rsidRPr="002276CC">
        <w:rPr>
          <w:noProof/>
          <w:webHidden/>
        </w:rPr>
        <w:fldChar w:fldCharType="end"/>
      </w:r>
    </w:p>
    <w:p w14:paraId="38A3E17E" w14:textId="77777777" w:rsidR="003D704E" w:rsidRPr="003D704E" w:rsidRDefault="003D704E" w:rsidP="003D704E">
      <w:pPr>
        <w:spacing w:after="0"/>
        <w:rPr>
          <w:sz w:val="8"/>
          <w:szCs w:val="8"/>
        </w:rPr>
      </w:pPr>
    </w:p>
    <w:p w14:paraId="020E7026" w14:textId="70B3FFA5" w:rsidR="003D704E" w:rsidRPr="003D704E" w:rsidRDefault="003D704E" w:rsidP="003D704E">
      <w:pPr>
        <w:pStyle w:val="TOC1"/>
        <w:rPr>
          <w:rFonts w:asciiTheme="minorHAnsi" w:eastAsiaTheme="minorEastAsia" w:hAnsiTheme="minorHAnsi" w:cstheme="minorBidi"/>
        </w:rPr>
      </w:pPr>
      <w:r w:rsidRPr="002276CC">
        <w:t>DESIGN AND METHODOLOGY</w:t>
      </w:r>
      <w:r w:rsidRPr="002276CC">
        <w:rPr>
          <w:webHidden/>
        </w:rPr>
        <w:tab/>
      </w:r>
      <w:r w:rsidRPr="002276CC">
        <w:rPr>
          <w:webHidden/>
        </w:rPr>
        <w:fldChar w:fldCharType="begin" w:fldLock="1"/>
      </w:r>
      <w:r w:rsidRPr="002276CC">
        <w:rPr>
          <w:webHidden/>
        </w:rPr>
        <w:instrText xml:space="preserve"> PAGEREF _Toc135350176 \h </w:instrText>
      </w:r>
      <w:r w:rsidRPr="002276CC">
        <w:rPr>
          <w:webHidden/>
        </w:rPr>
      </w:r>
      <w:r w:rsidRPr="002276CC">
        <w:rPr>
          <w:webHidden/>
        </w:rPr>
        <w:fldChar w:fldCharType="separate"/>
      </w:r>
      <w:r w:rsidRPr="002276CC">
        <w:rPr>
          <w:webHidden/>
        </w:rPr>
        <w:t>46</w:t>
      </w:r>
      <w:r w:rsidRPr="002276CC">
        <w:rPr>
          <w:webHidden/>
        </w:rPr>
        <w:fldChar w:fldCharType="end"/>
      </w:r>
    </w:p>
    <w:p w14:paraId="7EF11F51" w14:textId="3B4FAFCF"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Development Model</w:t>
      </w:r>
      <w:r w:rsidRPr="002276CC">
        <w:rPr>
          <w:noProof/>
          <w:webHidden/>
        </w:rPr>
        <w:tab/>
      </w:r>
      <w:r w:rsidRPr="002276CC">
        <w:rPr>
          <w:noProof/>
          <w:webHidden/>
        </w:rPr>
        <w:fldChar w:fldCharType="begin" w:fldLock="1"/>
      </w:r>
      <w:r w:rsidRPr="002276CC">
        <w:rPr>
          <w:noProof/>
          <w:webHidden/>
        </w:rPr>
        <w:instrText xml:space="preserve"> PAGEREF _Toc135350177 \h </w:instrText>
      </w:r>
      <w:r w:rsidRPr="002276CC">
        <w:rPr>
          <w:noProof/>
          <w:webHidden/>
        </w:rPr>
      </w:r>
      <w:r w:rsidRPr="002276CC">
        <w:rPr>
          <w:noProof/>
          <w:webHidden/>
        </w:rPr>
        <w:fldChar w:fldCharType="separate"/>
      </w:r>
      <w:r w:rsidRPr="002276CC">
        <w:rPr>
          <w:noProof/>
          <w:webHidden/>
        </w:rPr>
        <w:t>46</w:t>
      </w:r>
      <w:r w:rsidRPr="002276CC">
        <w:rPr>
          <w:noProof/>
          <w:webHidden/>
        </w:rPr>
        <w:fldChar w:fldCharType="end"/>
      </w:r>
    </w:p>
    <w:p w14:paraId="034B6B81" w14:textId="4FAE36C5"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Fishbone Analysis</w:t>
      </w:r>
      <w:r w:rsidRPr="002276CC">
        <w:rPr>
          <w:noProof/>
          <w:webHidden/>
        </w:rPr>
        <w:tab/>
      </w:r>
      <w:r w:rsidRPr="002276CC">
        <w:rPr>
          <w:noProof/>
          <w:webHidden/>
        </w:rPr>
        <w:fldChar w:fldCharType="begin" w:fldLock="1"/>
      </w:r>
      <w:r w:rsidRPr="002276CC">
        <w:rPr>
          <w:noProof/>
          <w:webHidden/>
        </w:rPr>
        <w:instrText xml:space="preserve"> PAGEREF _Toc135350178 \h </w:instrText>
      </w:r>
      <w:r w:rsidRPr="002276CC">
        <w:rPr>
          <w:noProof/>
          <w:webHidden/>
        </w:rPr>
      </w:r>
      <w:r w:rsidRPr="002276CC">
        <w:rPr>
          <w:noProof/>
          <w:webHidden/>
        </w:rPr>
        <w:fldChar w:fldCharType="separate"/>
      </w:r>
      <w:r w:rsidRPr="002276CC">
        <w:rPr>
          <w:noProof/>
          <w:webHidden/>
        </w:rPr>
        <w:t>50</w:t>
      </w:r>
      <w:r w:rsidRPr="002276CC">
        <w:rPr>
          <w:noProof/>
          <w:webHidden/>
        </w:rPr>
        <w:fldChar w:fldCharType="end"/>
      </w:r>
    </w:p>
    <w:p w14:paraId="7F67EED4" w14:textId="42FAD32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System Boundary</w:t>
      </w:r>
      <w:r w:rsidRPr="002276CC">
        <w:rPr>
          <w:noProof/>
          <w:webHidden/>
        </w:rPr>
        <w:tab/>
      </w:r>
      <w:r w:rsidRPr="002276CC">
        <w:rPr>
          <w:noProof/>
          <w:webHidden/>
        </w:rPr>
        <w:fldChar w:fldCharType="begin" w:fldLock="1"/>
      </w:r>
      <w:r w:rsidRPr="002276CC">
        <w:rPr>
          <w:noProof/>
          <w:webHidden/>
        </w:rPr>
        <w:instrText xml:space="preserve"> PAGEREF _Toc135350179 \h </w:instrText>
      </w:r>
      <w:r w:rsidRPr="002276CC">
        <w:rPr>
          <w:noProof/>
          <w:webHidden/>
        </w:rPr>
      </w:r>
      <w:r w:rsidRPr="002276CC">
        <w:rPr>
          <w:noProof/>
          <w:webHidden/>
        </w:rPr>
        <w:fldChar w:fldCharType="separate"/>
      </w:r>
      <w:r w:rsidRPr="002276CC">
        <w:rPr>
          <w:noProof/>
          <w:webHidden/>
        </w:rPr>
        <w:t>51</w:t>
      </w:r>
      <w:r w:rsidRPr="002276CC">
        <w:rPr>
          <w:noProof/>
          <w:webHidden/>
        </w:rPr>
        <w:fldChar w:fldCharType="end"/>
      </w:r>
    </w:p>
    <w:p w14:paraId="51423959" w14:textId="0AC52804"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Hardware Requirements</w:t>
      </w:r>
      <w:r w:rsidRPr="002276CC">
        <w:rPr>
          <w:noProof/>
          <w:webHidden/>
        </w:rPr>
        <w:tab/>
      </w:r>
      <w:r w:rsidRPr="002276CC">
        <w:rPr>
          <w:noProof/>
          <w:webHidden/>
        </w:rPr>
        <w:fldChar w:fldCharType="begin" w:fldLock="1"/>
      </w:r>
      <w:r w:rsidRPr="002276CC">
        <w:rPr>
          <w:noProof/>
          <w:webHidden/>
        </w:rPr>
        <w:instrText xml:space="preserve"> PAGEREF _Toc135350180 \h </w:instrText>
      </w:r>
      <w:r w:rsidRPr="002276CC">
        <w:rPr>
          <w:noProof/>
          <w:webHidden/>
        </w:rPr>
      </w:r>
      <w:r w:rsidRPr="002276CC">
        <w:rPr>
          <w:noProof/>
          <w:webHidden/>
        </w:rPr>
        <w:fldChar w:fldCharType="separate"/>
      </w:r>
      <w:r w:rsidRPr="002276CC">
        <w:rPr>
          <w:noProof/>
          <w:webHidden/>
        </w:rPr>
        <w:t>52</w:t>
      </w:r>
      <w:r w:rsidRPr="002276CC">
        <w:rPr>
          <w:noProof/>
          <w:webHidden/>
        </w:rPr>
        <w:fldChar w:fldCharType="end"/>
      </w:r>
    </w:p>
    <w:p w14:paraId="749EDF53" w14:textId="09043159"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Requirements Specification</w:t>
      </w:r>
      <w:r w:rsidRPr="002276CC">
        <w:rPr>
          <w:noProof/>
          <w:webHidden/>
        </w:rPr>
        <w:tab/>
      </w:r>
      <w:r w:rsidRPr="002276CC">
        <w:rPr>
          <w:noProof/>
          <w:webHidden/>
        </w:rPr>
        <w:fldChar w:fldCharType="begin" w:fldLock="1"/>
      </w:r>
      <w:r w:rsidRPr="002276CC">
        <w:rPr>
          <w:noProof/>
          <w:webHidden/>
        </w:rPr>
        <w:instrText xml:space="preserve"> PAGEREF _Toc135350181 \h </w:instrText>
      </w:r>
      <w:r w:rsidRPr="002276CC">
        <w:rPr>
          <w:noProof/>
          <w:webHidden/>
        </w:rPr>
      </w:r>
      <w:r w:rsidRPr="002276CC">
        <w:rPr>
          <w:noProof/>
          <w:webHidden/>
        </w:rPr>
        <w:fldChar w:fldCharType="separate"/>
      </w:r>
      <w:r w:rsidRPr="002276CC">
        <w:rPr>
          <w:noProof/>
          <w:webHidden/>
        </w:rPr>
        <w:t>53</w:t>
      </w:r>
      <w:r w:rsidRPr="002276CC">
        <w:rPr>
          <w:noProof/>
          <w:webHidden/>
        </w:rPr>
        <w:fldChar w:fldCharType="end"/>
      </w:r>
    </w:p>
    <w:p w14:paraId="0DEA64BF" w14:textId="440C3AF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Software Requirements</w:t>
      </w:r>
      <w:r w:rsidRPr="002276CC">
        <w:rPr>
          <w:noProof/>
          <w:webHidden/>
        </w:rPr>
        <w:tab/>
      </w:r>
      <w:r w:rsidRPr="002276CC">
        <w:rPr>
          <w:noProof/>
          <w:webHidden/>
        </w:rPr>
        <w:fldChar w:fldCharType="begin" w:fldLock="1"/>
      </w:r>
      <w:r w:rsidRPr="002276CC">
        <w:rPr>
          <w:noProof/>
          <w:webHidden/>
        </w:rPr>
        <w:instrText xml:space="preserve"> PAGEREF _Toc135350182 \h </w:instrText>
      </w:r>
      <w:r w:rsidRPr="002276CC">
        <w:rPr>
          <w:noProof/>
          <w:webHidden/>
        </w:rPr>
      </w:r>
      <w:r w:rsidRPr="002276CC">
        <w:rPr>
          <w:noProof/>
          <w:webHidden/>
        </w:rPr>
        <w:fldChar w:fldCharType="separate"/>
      </w:r>
      <w:r w:rsidRPr="002276CC">
        <w:rPr>
          <w:noProof/>
          <w:webHidden/>
        </w:rPr>
        <w:t>54</w:t>
      </w:r>
      <w:r w:rsidRPr="002276CC">
        <w:rPr>
          <w:noProof/>
          <w:webHidden/>
        </w:rPr>
        <w:fldChar w:fldCharType="end"/>
      </w:r>
    </w:p>
    <w:p w14:paraId="7427B4F2" w14:textId="2BE253F3"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Functional Requirements</w:t>
      </w:r>
      <w:r w:rsidRPr="002276CC">
        <w:rPr>
          <w:noProof/>
          <w:webHidden/>
        </w:rPr>
        <w:tab/>
      </w:r>
      <w:r w:rsidRPr="002276CC">
        <w:rPr>
          <w:noProof/>
          <w:webHidden/>
        </w:rPr>
        <w:fldChar w:fldCharType="begin" w:fldLock="1"/>
      </w:r>
      <w:r w:rsidRPr="002276CC">
        <w:rPr>
          <w:noProof/>
          <w:webHidden/>
        </w:rPr>
        <w:instrText xml:space="preserve"> PAGEREF _Toc135350183 \h </w:instrText>
      </w:r>
      <w:r w:rsidRPr="002276CC">
        <w:rPr>
          <w:noProof/>
          <w:webHidden/>
        </w:rPr>
      </w:r>
      <w:r w:rsidRPr="002276CC">
        <w:rPr>
          <w:noProof/>
          <w:webHidden/>
        </w:rPr>
        <w:fldChar w:fldCharType="separate"/>
      </w:r>
      <w:r w:rsidRPr="002276CC">
        <w:rPr>
          <w:noProof/>
          <w:webHidden/>
        </w:rPr>
        <w:t>55</w:t>
      </w:r>
      <w:r w:rsidRPr="002276CC">
        <w:rPr>
          <w:noProof/>
          <w:webHidden/>
        </w:rPr>
        <w:fldChar w:fldCharType="end"/>
      </w:r>
    </w:p>
    <w:p w14:paraId="3255A5A5" w14:textId="5C779E40"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Non-Functional Requirements</w:t>
      </w:r>
      <w:r w:rsidRPr="002276CC">
        <w:rPr>
          <w:noProof/>
          <w:webHidden/>
        </w:rPr>
        <w:tab/>
      </w:r>
      <w:r w:rsidRPr="002276CC">
        <w:rPr>
          <w:noProof/>
          <w:webHidden/>
        </w:rPr>
        <w:fldChar w:fldCharType="begin" w:fldLock="1"/>
      </w:r>
      <w:r w:rsidRPr="002276CC">
        <w:rPr>
          <w:noProof/>
          <w:webHidden/>
        </w:rPr>
        <w:instrText xml:space="preserve"> PAGEREF _Toc135350184 \h </w:instrText>
      </w:r>
      <w:r w:rsidRPr="002276CC">
        <w:rPr>
          <w:noProof/>
          <w:webHidden/>
        </w:rPr>
      </w:r>
      <w:r w:rsidRPr="002276CC">
        <w:rPr>
          <w:noProof/>
          <w:webHidden/>
        </w:rPr>
        <w:fldChar w:fldCharType="separate"/>
      </w:r>
      <w:r w:rsidRPr="002276CC">
        <w:rPr>
          <w:noProof/>
          <w:webHidden/>
        </w:rPr>
        <w:t>56</w:t>
      </w:r>
      <w:r w:rsidRPr="002276CC">
        <w:rPr>
          <w:noProof/>
          <w:webHidden/>
        </w:rPr>
        <w:fldChar w:fldCharType="end"/>
      </w:r>
    </w:p>
    <w:p w14:paraId="1AC07CFE" w14:textId="12496222" w:rsidR="003D704E" w:rsidRPr="003D704E" w:rsidRDefault="003D704E" w:rsidP="003D704E">
      <w:pPr>
        <w:pStyle w:val="TOC2"/>
        <w:tabs>
          <w:tab w:val="right" w:leader="dot" w:pos="8630"/>
        </w:tabs>
        <w:rPr>
          <w:rFonts w:eastAsiaTheme="minorEastAsia"/>
          <w:noProof/>
        </w:rPr>
      </w:pPr>
      <w:r w:rsidRPr="002276CC">
        <w:rPr>
          <w:rFonts w:ascii="Arial" w:hAnsi="Arial" w:cs="Arial"/>
          <w:noProof/>
        </w:rPr>
        <w:t>Constraints</w:t>
      </w:r>
      <w:r w:rsidRPr="002276CC">
        <w:rPr>
          <w:noProof/>
          <w:webHidden/>
        </w:rPr>
        <w:tab/>
      </w:r>
      <w:r w:rsidRPr="002276CC">
        <w:rPr>
          <w:noProof/>
          <w:webHidden/>
        </w:rPr>
        <w:fldChar w:fldCharType="begin" w:fldLock="1"/>
      </w:r>
      <w:r w:rsidRPr="002276CC">
        <w:rPr>
          <w:noProof/>
          <w:webHidden/>
        </w:rPr>
        <w:instrText xml:space="preserve"> PAGEREF _Toc135350185 \h </w:instrText>
      </w:r>
      <w:r w:rsidRPr="002276CC">
        <w:rPr>
          <w:noProof/>
          <w:webHidden/>
        </w:rPr>
      </w:r>
      <w:r w:rsidRPr="002276CC">
        <w:rPr>
          <w:noProof/>
          <w:webHidden/>
        </w:rPr>
        <w:fldChar w:fldCharType="separate"/>
      </w:r>
      <w:r w:rsidRPr="002276CC">
        <w:rPr>
          <w:noProof/>
          <w:webHidden/>
        </w:rPr>
        <w:t>58</w:t>
      </w:r>
      <w:r w:rsidRPr="002276CC">
        <w:rPr>
          <w:noProof/>
          <w:webHidden/>
        </w:rPr>
        <w:fldChar w:fldCharType="end"/>
      </w:r>
    </w:p>
    <w:p w14:paraId="6587CBC7" w14:textId="3F04A1ED"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Multiple Designs</w:t>
      </w:r>
      <w:r w:rsidRPr="002276CC">
        <w:rPr>
          <w:noProof/>
          <w:webHidden/>
        </w:rPr>
        <w:tab/>
      </w:r>
      <w:r w:rsidRPr="002276CC">
        <w:rPr>
          <w:noProof/>
          <w:webHidden/>
        </w:rPr>
        <w:fldChar w:fldCharType="begin" w:fldLock="1"/>
      </w:r>
      <w:r w:rsidRPr="002276CC">
        <w:rPr>
          <w:noProof/>
          <w:webHidden/>
        </w:rPr>
        <w:instrText xml:space="preserve"> PAGEREF _Toc135350186 \h </w:instrText>
      </w:r>
      <w:r w:rsidRPr="002276CC">
        <w:rPr>
          <w:noProof/>
          <w:webHidden/>
        </w:rPr>
      </w:r>
      <w:r w:rsidRPr="002276CC">
        <w:rPr>
          <w:noProof/>
          <w:webHidden/>
        </w:rPr>
        <w:fldChar w:fldCharType="separate"/>
      </w:r>
      <w:r w:rsidRPr="002276CC">
        <w:rPr>
          <w:noProof/>
          <w:webHidden/>
        </w:rPr>
        <w:t>63</w:t>
      </w:r>
      <w:r w:rsidRPr="002276CC">
        <w:rPr>
          <w:noProof/>
          <w:webHidden/>
        </w:rPr>
        <w:fldChar w:fldCharType="end"/>
      </w:r>
    </w:p>
    <w:p w14:paraId="25A17147" w14:textId="7711AA8C"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Security</w:t>
      </w:r>
      <w:r w:rsidRPr="002276CC">
        <w:rPr>
          <w:noProof/>
          <w:webHidden/>
        </w:rPr>
        <w:tab/>
      </w:r>
      <w:r w:rsidRPr="002276CC">
        <w:rPr>
          <w:noProof/>
          <w:webHidden/>
        </w:rPr>
        <w:fldChar w:fldCharType="begin" w:fldLock="1"/>
      </w:r>
      <w:r w:rsidRPr="002276CC">
        <w:rPr>
          <w:noProof/>
          <w:webHidden/>
        </w:rPr>
        <w:instrText xml:space="preserve"> PAGEREF _Toc135350187 \h </w:instrText>
      </w:r>
      <w:r w:rsidRPr="002276CC">
        <w:rPr>
          <w:noProof/>
          <w:webHidden/>
        </w:rPr>
      </w:r>
      <w:r w:rsidRPr="002276CC">
        <w:rPr>
          <w:noProof/>
          <w:webHidden/>
        </w:rPr>
        <w:fldChar w:fldCharType="separate"/>
      </w:r>
      <w:r w:rsidRPr="002276CC">
        <w:rPr>
          <w:noProof/>
          <w:webHidden/>
        </w:rPr>
        <w:t>65</w:t>
      </w:r>
      <w:r w:rsidRPr="002276CC">
        <w:rPr>
          <w:noProof/>
          <w:webHidden/>
        </w:rPr>
        <w:fldChar w:fldCharType="end"/>
      </w:r>
    </w:p>
    <w:p w14:paraId="3D837E6B" w14:textId="7F099E96"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Tradeoffs</w:t>
      </w:r>
      <w:r w:rsidRPr="002276CC">
        <w:rPr>
          <w:noProof/>
          <w:webHidden/>
        </w:rPr>
        <w:tab/>
      </w:r>
      <w:r w:rsidRPr="002276CC">
        <w:rPr>
          <w:noProof/>
          <w:webHidden/>
        </w:rPr>
        <w:fldChar w:fldCharType="begin" w:fldLock="1"/>
      </w:r>
      <w:r w:rsidRPr="002276CC">
        <w:rPr>
          <w:noProof/>
          <w:webHidden/>
        </w:rPr>
        <w:instrText xml:space="preserve"> PAGEREF _Toc135350188 \h </w:instrText>
      </w:r>
      <w:r w:rsidRPr="002276CC">
        <w:rPr>
          <w:noProof/>
          <w:webHidden/>
        </w:rPr>
      </w:r>
      <w:r w:rsidRPr="002276CC">
        <w:rPr>
          <w:noProof/>
          <w:webHidden/>
        </w:rPr>
        <w:fldChar w:fldCharType="separate"/>
      </w:r>
      <w:r w:rsidRPr="002276CC">
        <w:rPr>
          <w:noProof/>
          <w:webHidden/>
        </w:rPr>
        <w:t>67</w:t>
      </w:r>
      <w:r w:rsidRPr="002276CC">
        <w:rPr>
          <w:noProof/>
          <w:webHidden/>
        </w:rPr>
        <w:fldChar w:fldCharType="end"/>
      </w:r>
    </w:p>
    <w:p w14:paraId="7895AF9A" w14:textId="4BC645BF"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System Design / Architecture</w:t>
      </w:r>
      <w:r w:rsidRPr="002276CC">
        <w:rPr>
          <w:noProof/>
          <w:webHidden/>
        </w:rPr>
        <w:tab/>
      </w:r>
      <w:r w:rsidRPr="002276CC">
        <w:rPr>
          <w:noProof/>
          <w:webHidden/>
        </w:rPr>
        <w:fldChar w:fldCharType="begin" w:fldLock="1"/>
      </w:r>
      <w:r w:rsidRPr="002276CC">
        <w:rPr>
          <w:noProof/>
          <w:webHidden/>
        </w:rPr>
        <w:instrText xml:space="preserve"> PAGEREF _Toc135350189 \h </w:instrText>
      </w:r>
      <w:r w:rsidRPr="002276CC">
        <w:rPr>
          <w:noProof/>
          <w:webHidden/>
        </w:rPr>
      </w:r>
      <w:r w:rsidRPr="002276CC">
        <w:rPr>
          <w:noProof/>
          <w:webHidden/>
        </w:rPr>
        <w:fldChar w:fldCharType="separate"/>
      </w:r>
      <w:r w:rsidRPr="002276CC">
        <w:rPr>
          <w:noProof/>
          <w:webHidden/>
        </w:rPr>
        <w:t>68</w:t>
      </w:r>
      <w:r w:rsidRPr="002276CC">
        <w:rPr>
          <w:noProof/>
          <w:webHidden/>
        </w:rPr>
        <w:fldChar w:fldCharType="end"/>
      </w:r>
    </w:p>
    <w:p w14:paraId="217E93E5" w14:textId="00D31394"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Link Architecture</w:t>
      </w:r>
      <w:r w:rsidRPr="002276CC">
        <w:rPr>
          <w:noProof/>
          <w:webHidden/>
        </w:rPr>
        <w:tab/>
      </w:r>
      <w:r w:rsidRPr="002276CC">
        <w:rPr>
          <w:noProof/>
          <w:webHidden/>
        </w:rPr>
        <w:fldChar w:fldCharType="begin" w:fldLock="1"/>
      </w:r>
      <w:r w:rsidRPr="002276CC">
        <w:rPr>
          <w:noProof/>
          <w:webHidden/>
        </w:rPr>
        <w:instrText xml:space="preserve"> PAGEREF _Toc135350190 \h </w:instrText>
      </w:r>
      <w:r w:rsidRPr="002276CC">
        <w:rPr>
          <w:noProof/>
          <w:webHidden/>
        </w:rPr>
      </w:r>
      <w:r w:rsidRPr="002276CC">
        <w:rPr>
          <w:noProof/>
          <w:webHidden/>
        </w:rPr>
        <w:fldChar w:fldCharType="separate"/>
      </w:r>
      <w:r w:rsidRPr="002276CC">
        <w:rPr>
          <w:noProof/>
          <w:webHidden/>
        </w:rPr>
        <w:t>71</w:t>
      </w:r>
      <w:r w:rsidRPr="002276CC">
        <w:rPr>
          <w:noProof/>
          <w:webHidden/>
        </w:rPr>
        <w:fldChar w:fldCharType="end"/>
      </w:r>
    </w:p>
    <w:p w14:paraId="0FFC6FDE" w14:textId="6944B3A6"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t>Use Case</w:t>
      </w:r>
      <w:r w:rsidRPr="002276CC">
        <w:rPr>
          <w:noProof/>
          <w:webHidden/>
        </w:rPr>
        <w:tab/>
      </w:r>
      <w:r w:rsidRPr="002276CC">
        <w:rPr>
          <w:noProof/>
          <w:webHidden/>
        </w:rPr>
        <w:fldChar w:fldCharType="begin" w:fldLock="1"/>
      </w:r>
      <w:r w:rsidRPr="002276CC">
        <w:rPr>
          <w:noProof/>
          <w:webHidden/>
        </w:rPr>
        <w:instrText xml:space="preserve"> PAGEREF _Toc135350191 \h </w:instrText>
      </w:r>
      <w:r w:rsidRPr="002276CC">
        <w:rPr>
          <w:noProof/>
          <w:webHidden/>
        </w:rPr>
      </w:r>
      <w:r w:rsidRPr="002276CC">
        <w:rPr>
          <w:noProof/>
          <w:webHidden/>
        </w:rPr>
        <w:fldChar w:fldCharType="separate"/>
      </w:r>
      <w:r w:rsidRPr="002276CC">
        <w:rPr>
          <w:noProof/>
          <w:webHidden/>
        </w:rPr>
        <w:t>72</w:t>
      </w:r>
      <w:r w:rsidRPr="002276CC">
        <w:rPr>
          <w:noProof/>
          <w:webHidden/>
        </w:rPr>
        <w:fldChar w:fldCharType="end"/>
      </w:r>
    </w:p>
    <w:p w14:paraId="625C498D" w14:textId="16062DD0" w:rsidR="003D704E" w:rsidRPr="003D704E" w:rsidRDefault="003D704E" w:rsidP="003D704E">
      <w:pPr>
        <w:pStyle w:val="TOC2"/>
        <w:tabs>
          <w:tab w:val="right" w:leader="dot" w:pos="8630"/>
        </w:tabs>
        <w:rPr>
          <w:rFonts w:eastAsiaTheme="minorEastAsia"/>
          <w:noProof/>
        </w:rPr>
      </w:pPr>
      <w:r w:rsidRPr="002276CC">
        <w:rPr>
          <w:rFonts w:ascii="Arial" w:eastAsia="Times New Roman" w:hAnsi="Arial" w:cs="Arial"/>
          <w:noProof/>
        </w:rPr>
        <w:lastRenderedPageBreak/>
        <w:t>Sequence Diagram</w:t>
      </w:r>
      <w:r w:rsidRPr="002276CC">
        <w:rPr>
          <w:noProof/>
          <w:webHidden/>
        </w:rPr>
        <w:tab/>
      </w:r>
      <w:r w:rsidRPr="002276CC">
        <w:rPr>
          <w:noProof/>
          <w:webHidden/>
        </w:rPr>
        <w:fldChar w:fldCharType="begin" w:fldLock="1"/>
      </w:r>
      <w:r w:rsidRPr="002276CC">
        <w:rPr>
          <w:noProof/>
          <w:webHidden/>
        </w:rPr>
        <w:instrText xml:space="preserve"> PAGEREF _Toc135350192 \h </w:instrText>
      </w:r>
      <w:r w:rsidRPr="002276CC">
        <w:rPr>
          <w:noProof/>
          <w:webHidden/>
        </w:rPr>
      </w:r>
      <w:r w:rsidRPr="002276CC">
        <w:rPr>
          <w:noProof/>
          <w:webHidden/>
        </w:rPr>
        <w:fldChar w:fldCharType="separate"/>
      </w:r>
      <w:r w:rsidRPr="002276CC">
        <w:rPr>
          <w:noProof/>
          <w:webHidden/>
        </w:rPr>
        <w:t>74</w:t>
      </w:r>
      <w:r w:rsidRPr="002276CC">
        <w:rPr>
          <w:noProof/>
          <w:webHidden/>
        </w:rPr>
        <w:fldChar w:fldCharType="end"/>
      </w:r>
    </w:p>
    <w:p w14:paraId="097E7F04" w14:textId="45DE4924" w:rsidR="003D704E" w:rsidRPr="003D704E" w:rsidRDefault="003D704E" w:rsidP="003D704E">
      <w:pPr>
        <w:pStyle w:val="TOC2"/>
        <w:tabs>
          <w:tab w:val="right" w:leader="dot" w:pos="8630"/>
        </w:tabs>
        <w:rPr>
          <w:rStyle w:val="Hyperlink"/>
          <w:color w:val="auto"/>
          <w:u w:val="none"/>
        </w:rPr>
      </w:pPr>
      <w:r w:rsidRPr="002276CC">
        <w:rPr>
          <w:rFonts w:ascii="Arial" w:eastAsia="Times New Roman" w:hAnsi="Arial" w:cs="Arial"/>
          <w:noProof/>
        </w:rPr>
        <w:t>Database Design</w:t>
      </w:r>
      <w:r w:rsidRPr="002276CC">
        <w:rPr>
          <w:noProof/>
          <w:webHidden/>
        </w:rPr>
        <w:tab/>
      </w:r>
      <w:r w:rsidRPr="002276CC">
        <w:rPr>
          <w:noProof/>
          <w:webHidden/>
        </w:rPr>
        <w:fldChar w:fldCharType="begin" w:fldLock="1"/>
      </w:r>
      <w:r w:rsidRPr="002276CC">
        <w:rPr>
          <w:noProof/>
          <w:webHidden/>
        </w:rPr>
        <w:instrText xml:space="preserve"> PAGEREF _Toc135350193 \h </w:instrText>
      </w:r>
      <w:r w:rsidRPr="002276CC">
        <w:rPr>
          <w:noProof/>
          <w:webHidden/>
        </w:rPr>
      </w:r>
      <w:r w:rsidRPr="002276CC">
        <w:rPr>
          <w:noProof/>
          <w:webHidden/>
        </w:rPr>
        <w:fldChar w:fldCharType="separate"/>
      </w:r>
      <w:r w:rsidRPr="002276CC">
        <w:rPr>
          <w:noProof/>
          <w:webHidden/>
        </w:rPr>
        <w:t>76</w:t>
      </w:r>
      <w:r w:rsidRPr="002276CC">
        <w:rPr>
          <w:noProof/>
          <w:webHidden/>
        </w:rPr>
        <w:fldChar w:fldCharType="end"/>
      </w:r>
    </w:p>
    <w:p w14:paraId="54DB794B" w14:textId="77777777" w:rsidR="003D704E" w:rsidRPr="003D704E" w:rsidRDefault="003D704E" w:rsidP="003D704E">
      <w:pPr>
        <w:spacing w:after="0"/>
        <w:rPr>
          <w:sz w:val="8"/>
          <w:szCs w:val="8"/>
        </w:rPr>
      </w:pPr>
    </w:p>
    <w:p w14:paraId="02C91EF9" w14:textId="45375AD3" w:rsidR="003D704E" w:rsidRPr="003D704E" w:rsidRDefault="003D704E" w:rsidP="003D704E">
      <w:pPr>
        <w:pStyle w:val="TOC1"/>
        <w:rPr>
          <w:rFonts w:asciiTheme="minorHAnsi" w:eastAsiaTheme="minorEastAsia" w:hAnsiTheme="minorHAnsi" w:cstheme="minorBidi"/>
        </w:rPr>
      </w:pPr>
      <w:r w:rsidRPr="003D704E">
        <w:t>BIBLIOGRAPHY</w:t>
      </w:r>
      <w:r w:rsidRPr="003D704E">
        <w:rPr>
          <w:webHidden/>
        </w:rPr>
        <w:tab/>
      </w:r>
      <w:r w:rsidRPr="003D704E">
        <w:rPr>
          <w:webHidden/>
        </w:rPr>
        <w:fldChar w:fldCharType="begin" w:fldLock="1"/>
      </w:r>
      <w:r w:rsidRPr="003D704E">
        <w:rPr>
          <w:webHidden/>
        </w:rPr>
        <w:instrText xml:space="preserve"> PAGEREF _Toc135350194 \h </w:instrText>
      </w:r>
      <w:r w:rsidRPr="003D704E">
        <w:rPr>
          <w:webHidden/>
        </w:rPr>
      </w:r>
      <w:r w:rsidRPr="003D704E">
        <w:rPr>
          <w:webHidden/>
        </w:rPr>
        <w:fldChar w:fldCharType="separate"/>
      </w:r>
      <w:r w:rsidRPr="003D704E">
        <w:rPr>
          <w:webHidden/>
        </w:rPr>
        <w:t>95</w:t>
      </w:r>
      <w:r w:rsidRPr="003D704E">
        <w:rPr>
          <w:webHidden/>
        </w:rPr>
        <w:fldChar w:fldCharType="end"/>
      </w:r>
    </w:p>
    <w:p w14:paraId="20991EDF" w14:textId="076C4CDB" w:rsidR="00033D8D" w:rsidRDefault="00033D8D" w:rsidP="00033D8D"/>
    <w:p w14:paraId="60CD29E0" w14:textId="2795E0B4" w:rsidR="00033D8D" w:rsidRDefault="00033D8D" w:rsidP="00033D8D"/>
    <w:p w14:paraId="3BDA2BBD" w14:textId="2D47FF7A" w:rsidR="00033D8D" w:rsidRDefault="00033D8D" w:rsidP="00033D8D"/>
    <w:p w14:paraId="3E20BDF7" w14:textId="570609EF" w:rsidR="00033D8D" w:rsidRDefault="00033D8D" w:rsidP="00033D8D"/>
    <w:p w14:paraId="1DB800C0" w14:textId="0F172828" w:rsidR="00033D8D" w:rsidRDefault="00033D8D" w:rsidP="00033D8D"/>
    <w:p w14:paraId="066C2E9F" w14:textId="75F24EE4" w:rsidR="00033D8D" w:rsidRDefault="00033D8D" w:rsidP="00033D8D"/>
    <w:p w14:paraId="6BC9781D" w14:textId="0F0C9880" w:rsidR="00033D8D" w:rsidRDefault="00033D8D" w:rsidP="00033D8D"/>
    <w:p w14:paraId="71432B35" w14:textId="10661C1F" w:rsidR="00033D8D" w:rsidRDefault="00033D8D" w:rsidP="00033D8D"/>
    <w:p w14:paraId="385198AB" w14:textId="508AD13A" w:rsidR="00033D8D" w:rsidRDefault="00033D8D" w:rsidP="00033D8D"/>
    <w:p w14:paraId="78898026" w14:textId="42601175" w:rsidR="00033D8D" w:rsidRDefault="00033D8D" w:rsidP="00033D8D"/>
    <w:p w14:paraId="59083EF5" w14:textId="160E7BBA" w:rsidR="00033D8D" w:rsidRDefault="00033D8D" w:rsidP="00033D8D"/>
    <w:p w14:paraId="44AD5261" w14:textId="483E3BD7" w:rsidR="00C4027E" w:rsidRDefault="00C4027E" w:rsidP="00033D8D"/>
    <w:p w14:paraId="168A7077" w14:textId="457FE3B8" w:rsidR="00C4027E" w:rsidRDefault="00C4027E" w:rsidP="00033D8D"/>
    <w:p w14:paraId="564FDD17" w14:textId="2A9ED42D" w:rsidR="00C4027E" w:rsidRDefault="00C4027E" w:rsidP="00033D8D"/>
    <w:p w14:paraId="2A3E9119" w14:textId="26DD6A88" w:rsidR="00C4027E" w:rsidRDefault="00C4027E" w:rsidP="00033D8D"/>
    <w:p w14:paraId="174C9F47" w14:textId="0635D4CE" w:rsidR="00C4027E" w:rsidRDefault="00C4027E" w:rsidP="00033D8D"/>
    <w:p w14:paraId="5A318467" w14:textId="6644CAB3" w:rsidR="00C4027E" w:rsidRDefault="00C4027E" w:rsidP="00033D8D"/>
    <w:p w14:paraId="782124D1" w14:textId="71C4A137" w:rsidR="00C4027E" w:rsidRDefault="00C4027E" w:rsidP="00033D8D"/>
    <w:p w14:paraId="1F69ACF3" w14:textId="04DA7EE3" w:rsidR="00C4027E" w:rsidRDefault="00C4027E" w:rsidP="00033D8D"/>
    <w:p w14:paraId="4D428129" w14:textId="4A84F217" w:rsidR="00C4027E" w:rsidRDefault="00C4027E" w:rsidP="00033D8D"/>
    <w:p w14:paraId="69484687" w14:textId="14C691A5" w:rsidR="002276CC" w:rsidRDefault="002276CC" w:rsidP="00033D8D"/>
    <w:p w14:paraId="20CE304C" w14:textId="0C13D2E7" w:rsidR="002276CC" w:rsidRDefault="002276CC" w:rsidP="00033D8D"/>
    <w:p w14:paraId="6F8E94CC" w14:textId="1B665A79" w:rsidR="002276CC" w:rsidRDefault="002276CC" w:rsidP="00033D8D"/>
    <w:p w14:paraId="40A99A77" w14:textId="25802C46" w:rsidR="002276CC" w:rsidRDefault="002276CC" w:rsidP="00033D8D"/>
    <w:p w14:paraId="412F390B" w14:textId="70B11CFA" w:rsidR="002276CC" w:rsidRDefault="002276CC" w:rsidP="00033D8D"/>
    <w:p w14:paraId="55B199E1" w14:textId="77777777" w:rsidR="002276CC" w:rsidRPr="00033D8D" w:rsidRDefault="002276CC" w:rsidP="00033D8D"/>
    <w:p w14:paraId="7754ABF4" w14:textId="487B87EC" w:rsidR="00320247" w:rsidRPr="00033D8D" w:rsidRDefault="00320247" w:rsidP="00033D8D">
      <w:pPr>
        <w:pStyle w:val="Heading1"/>
        <w:spacing w:before="0" w:line="240" w:lineRule="auto"/>
        <w:jc w:val="center"/>
        <w:rPr>
          <w:ins w:id="18" w:author="Arvin Malaluan" w:date="2023-05-10T15:53:00Z"/>
          <w:rFonts w:ascii="Arial" w:eastAsia="Times New Roman" w:hAnsi="Arial" w:cs="Arial"/>
          <w:b/>
          <w:bCs/>
          <w:color w:val="auto"/>
          <w:sz w:val="24"/>
          <w:szCs w:val="24"/>
        </w:rPr>
      </w:pPr>
      <w:bookmarkStart w:id="19" w:name="_Toc135769213"/>
      <w:bookmarkStart w:id="20" w:name="_Toc135774222"/>
      <w:ins w:id="21" w:author="Arvin Malaluan" w:date="2023-05-10T15:52:00Z">
        <w:r w:rsidRPr="00033D8D">
          <w:rPr>
            <w:rFonts w:ascii="Arial" w:eastAsia="Times New Roman" w:hAnsi="Arial" w:cs="Arial"/>
            <w:b/>
            <w:bCs/>
            <w:color w:val="auto"/>
            <w:sz w:val="24"/>
            <w:szCs w:val="24"/>
          </w:rPr>
          <w:lastRenderedPageBreak/>
          <w:t>LIST OF FIGURES</w:t>
        </w:r>
      </w:ins>
      <w:bookmarkEnd w:id="19"/>
      <w:bookmarkEnd w:id="20"/>
    </w:p>
    <w:p w14:paraId="06559D1D" w14:textId="77777777" w:rsidR="00320247" w:rsidRPr="00320247" w:rsidRDefault="00320247" w:rsidP="00320247">
      <w:pPr>
        <w:rPr>
          <w:ins w:id="22" w:author="Arvin Malaluan" w:date="2023-05-10T15:53:00Z"/>
          <w:rFonts w:ascii="Arial" w:hAnsi="Arial" w:cs="Arial"/>
        </w:rPr>
      </w:pPr>
    </w:p>
    <w:p w14:paraId="1D79238D" w14:textId="77777777" w:rsidR="00320247" w:rsidRPr="00320247" w:rsidRDefault="00320247" w:rsidP="00320247">
      <w:pPr>
        <w:pStyle w:val="TOC1"/>
        <w:rPr>
          <w:ins w:id="23" w:author="Arvin Malaluan" w:date="2023-05-10T15:54:00Z"/>
          <w:rFonts w:eastAsiaTheme="minorEastAsia"/>
        </w:rPr>
      </w:pPr>
      <w:r w:rsidRPr="00320247">
        <w:rPr>
          <w:rFonts w:eastAsiaTheme="minorEastAsia"/>
        </w:rPr>
        <w:t>REVIEW OF RELATED STUDIES AND SYSTEMS</w:t>
      </w:r>
      <w:r w:rsidRPr="00320247">
        <w:rPr>
          <w:rFonts w:eastAsiaTheme="minorEastAsia"/>
        </w:rPr>
        <w:tab/>
        <w:t>12</w:t>
      </w:r>
    </w:p>
    <w:p w14:paraId="6550017C" w14:textId="77777777" w:rsidR="002276CC" w:rsidRPr="002276CC" w:rsidRDefault="002276CC" w:rsidP="002276CC">
      <w:pPr>
        <w:pStyle w:val="TableofFigures"/>
        <w:tabs>
          <w:tab w:val="right" w:leader="dot" w:pos="8630"/>
        </w:tabs>
        <w:rPr>
          <w:ins w:id="24" w:author="Arvin Malaluan" w:date="2023-05-10T15:54:00Z"/>
          <w:rFonts w:ascii="Arial" w:eastAsiaTheme="minorEastAsia" w:hAnsi="Arial" w:cs="Arial"/>
          <w:noProof/>
        </w:rPr>
      </w:pPr>
      <w:ins w:id="25" w:author="Arvin Malaluan" w:date="2023-05-10T15:55:00Z">
        <w:r w:rsidRPr="001347D3">
          <w:rPr>
            <w:rFonts w:ascii="Arial" w:hAnsi="Arial" w:cs="Arial"/>
            <w:noProof/>
          </w:rPr>
          <w:t xml:space="preserve">     </w:t>
        </w:r>
      </w:ins>
      <w:ins w:id="26" w:author="Arvin Malaluan" w:date="2023-05-10T15:54:00Z">
        <w:r w:rsidRPr="001347D3">
          <w:rPr>
            <w:rFonts w:ascii="Arial" w:hAnsi="Arial" w:cs="Arial"/>
          </w:rPr>
          <w:fldChar w:fldCharType="begin" w:fldLock="1"/>
        </w:r>
        <w:r w:rsidRPr="00C4027E">
          <w:rPr>
            <w:rFonts w:ascii="Arial" w:hAnsi="Arial" w:cs="Arial"/>
          </w:rPr>
          <w:instrText xml:space="preserve"> TOC \h \z \c "Figure 2." </w:instrText>
        </w:r>
        <w:r w:rsidRPr="001347D3">
          <w:rPr>
            <w:rFonts w:ascii="Arial" w:hAnsi="Arial" w:cs="Arial"/>
          </w:rPr>
          <w:fldChar w:fldCharType="separate"/>
        </w:r>
        <w:r w:rsidRPr="002276CC">
          <w:rPr>
            <w:rStyle w:val="Hyperlink"/>
            <w:rFonts w:ascii="Arial" w:hAnsi="Arial" w:cs="Arial"/>
            <w:noProof/>
            <w:u w:val="none"/>
          </w:rPr>
          <w:fldChar w:fldCharType="begin" w:fldLock="1"/>
        </w:r>
        <w:r w:rsidRPr="002276CC">
          <w:rPr>
            <w:rStyle w:val="Hyperlink"/>
            <w:rFonts w:ascii="Arial" w:hAnsi="Arial" w:cs="Arial"/>
            <w:noProof/>
            <w:u w:val="none"/>
          </w:rPr>
          <w:instrText xml:space="preserve"> HYPERLINK "file:///C:\\Users\\63919\\Downloads\\FINAL-1.docx" \l "_Toc134626489" </w:instrText>
        </w:r>
        <w:r w:rsidRPr="002276CC">
          <w:rPr>
            <w:rStyle w:val="Hyperlink"/>
            <w:rFonts w:ascii="Arial" w:hAnsi="Arial" w:cs="Arial"/>
            <w:noProof/>
            <w:u w:val="none"/>
          </w:rPr>
          <w:fldChar w:fldCharType="separate"/>
        </w:r>
        <w:r w:rsidRPr="002276CC">
          <w:rPr>
            <w:rStyle w:val="Hyperlink"/>
            <w:rFonts w:ascii="Arial" w:hAnsi="Arial" w:cs="Arial"/>
            <w:noProof/>
            <w:u w:val="none"/>
          </w:rPr>
          <w:t>Figure 2. 1</w:t>
        </w:r>
        <w:r w:rsidRPr="002276CC">
          <w:rPr>
            <w:rStyle w:val="Hyperlink"/>
            <w:rFonts w:ascii="Arial" w:hAnsi="Arial" w:cs="Arial"/>
            <w:noProof/>
            <w:webHidden/>
            <w:color w:val="auto"/>
            <w:u w:val="none"/>
          </w:rPr>
          <w:tab/>
        </w:r>
        <w:r w:rsidRPr="002276CC">
          <w:rPr>
            <w:rStyle w:val="Hyperlink"/>
            <w:rFonts w:ascii="Arial" w:hAnsi="Arial" w:cs="Arial"/>
            <w:noProof/>
            <w:webHidden/>
            <w:color w:val="auto"/>
            <w:u w:val="none"/>
          </w:rPr>
          <w:fldChar w:fldCharType="begin" w:fldLock="1"/>
        </w:r>
        <w:r w:rsidRPr="002276CC">
          <w:rPr>
            <w:rStyle w:val="Hyperlink"/>
            <w:rFonts w:ascii="Arial" w:hAnsi="Arial" w:cs="Arial"/>
            <w:noProof/>
            <w:webHidden/>
            <w:color w:val="auto"/>
            <w:u w:val="none"/>
          </w:rPr>
          <w:instrText xml:space="preserve"> PAGEREF _Toc134626489 \h </w:instrText>
        </w:r>
      </w:ins>
      <w:r w:rsidRPr="002276CC">
        <w:rPr>
          <w:rStyle w:val="Hyperlink"/>
          <w:rFonts w:ascii="Arial" w:hAnsi="Arial" w:cs="Arial"/>
          <w:noProof/>
          <w:webHidden/>
          <w:color w:val="auto"/>
          <w:u w:val="none"/>
        </w:rPr>
      </w:r>
      <w:ins w:id="27" w:author="Arvin Malaluan" w:date="2023-05-10T15:54:00Z">
        <w:r w:rsidRPr="002276CC">
          <w:rPr>
            <w:rStyle w:val="Hyperlink"/>
            <w:rFonts w:ascii="Arial" w:hAnsi="Arial" w:cs="Arial"/>
            <w:noProof/>
            <w:webHidden/>
            <w:color w:val="auto"/>
            <w:u w:val="none"/>
          </w:rPr>
          <w:fldChar w:fldCharType="separate"/>
        </w:r>
        <w:r w:rsidRPr="002276CC">
          <w:rPr>
            <w:rStyle w:val="Hyperlink"/>
            <w:rFonts w:ascii="Arial" w:hAnsi="Arial" w:cs="Arial"/>
            <w:noProof/>
            <w:webHidden/>
            <w:color w:val="auto"/>
            <w:u w:val="none"/>
          </w:rPr>
          <w:t>44</w:t>
        </w:r>
        <w:r w:rsidRPr="002276CC">
          <w:rPr>
            <w:rStyle w:val="Hyperlink"/>
            <w:rFonts w:ascii="Arial" w:hAnsi="Arial" w:cs="Arial"/>
            <w:noProof/>
            <w:webHidden/>
            <w:color w:val="auto"/>
            <w:u w:val="none"/>
          </w:rPr>
          <w:fldChar w:fldCharType="end"/>
        </w:r>
        <w:r w:rsidRPr="002276CC">
          <w:rPr>
            <w:rStyle w:val="Hyperlink"/>
            <w:rFonts w:ascii="Arial" w:hAnsi="Arial" w:cs="Arial"/>
            <w:noProof/>
            <w:u w:val="none"/>
          </w:rPr>
          <w:fldChar w:fldCharType="end"/>
        </w:r>
      </w:ins>
    </w:p>
    <w:p w14:paraId="2C028205" w14:textId="4955D540" w:rsidR="00320247" w:rsidRPr="00320247" w:rsidRDefault="002276CC">
      <w:pPr>
        <w:spacing w:after="0"/>
        <w:rPr>
          <w:ins w:id="28" w:author="Arvin Malaluan" w:date="2023-05-10T15:53:00Z"/>
          <w:rFonts w:ascii="Arial" w:hAnsi="Arial" w:cs="Arial"/>
        </w:rPr>
        <w:pPrChange w:id="29" w:author="Arvin Malaluan" w:date="2023-05-10T15:54:00Z">
          <w:pPr/>
        </w:pPrChange>
      </w:pPr>
      <w:ins w:id="30" w:author="Arvin Malaluan" w:date="2023-05-10T15:54:00Z">
        <w:r w:rsidRPr="001347D3">
          <w:rPr>
            <w:rFonts w:ascii="Arial" w:hAnsi="Arial" w:cs="Arial"/>
          </w:rPr>
          <w:fldChar w:fldCharType="end"/>
        </w:r>
      </w:ins>
    </w:p>
    <w:p w14:paraId="7742C3FE" w14:textId="77777777" w:rsidR="00320247" w:rsidRPr="00320247" w:rsidRDefault="00320247" w:rsidP="00320247">
      <w:pPr>
        <w:pStyle w:val="TOC1"/>
        <w:rPr>
          <w:rFonts w:eastAsiaTheme="minorEastAsia"/>
        </w:rPr>
      </w:pPr>
      <w:r w:rsidRPr="00320247">
        <w:t>DESIGN AND METHODOLOGY</w:t>
      </w:r>
      <w:r w:rsidRPr="00320247">
        <w:tab/>
        <w:t>46</w:t>
      </w:r>
      <w:ins w:id="31" w:author="Arvin Malaluan" w:date="2023-05-10T15:53:00Z">
        <w:r w:rsidRPr="00320247">
          <w:fldChar w:fldCharType="begin" w:fldLock="1"/>
        </w:r>
        <w:r w:rsidRPr="00320247">
          <w:instrText xml:space="preserve"> TOC \c "Figure 3." </w:instrText>
        </w:r>
      </w:ins>
      <w:r w:rsidRPr="00320247">
        <w:fldChar w:fldCharType="separate"/>
      </w:r>
    </w:p>
    <w:p w14:paraId="3A2B062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46</w:t>
      </w:r>
      <w:r w:rsidRPr="001347D3">
        <w:rPr>
          <w:rFonts w:ascii="Arial" w:hAnsi="Arial" w:cs="Arial"/>
          <w:noProof/>
        </w:rPr>
        <w:fldChar w:fldCharType="end"/>
      </w:r>
    </w:p>
    <w:p w14:paraId="1F97DE83"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50</w:t>
      </w:r>
      <w:r w:rsidRPr="001347D3">
        <w:rPr>
          <w:rFonts w:ascii="Arial" w:hAnsi="Arial" w:cs="Arial"/>
          <w:noProof/>
        </w:rPr>
        <w:fldChar w:fldCharType="end"/>
      </w:r>
    </w:p>
    <w:p w14:paraId="204000F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51</w:t>
      </w:r>
      <w:r w:rsidRPr="001347D3">
        <w:rPr>
          <w:rFonts w:ascii="Arial" w:hAnsi="Arial" w:cs="Arial"/>
          <w:noProof/>
        </w:rPr>
        <w:fldChar w:fldCharType="end"/>
      </w:r>
    </w:p>
    <w:p w14:paraId="5272A2A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63</w:t>
      </w:r>
      <w:r w:rsidRPr="001347D3">
        <w:rPr>
          <w:rFonts w:ascii="Arial" w:hAnsi="Arial" w:cs="Arial"/>
          <w:noProof/>
        </w:rPr>
        <w:fldChar w:fldCharType="end"/>
      </w:r>
    </w:p>
    <w:p w14:paraId="12D5E79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65</w:t>
      </w:r>
      <w:r w:rsidRPr="001347D3">
        <w:rPr>
          <w:rFonts w:ascii="Arial" w:hAnsi="Arial" w:cs="Arial"/>
          <w:noProof/>
        </w:rPr>
        <w:fldChar w:fldCharType="end"/>
      </w:r>
    </w:p>
    <w:p w14:paraId="33222AF4"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68</w:t>
      </w:r>
      <w:r w:rsidRPr="001347D3">
        <w:rPr>
          <w:rFonts w:ascii="Arial" w:hAnsi="Arial" w:cs="Arial"/>
          <w:noProof/>
        </w:rPr>
        <w:fldChar w:fldCharType="end"/>
      </w:r>
    </w:p>
    <w:p w14:paraId="40D694B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69</w:t>
      </w:r>
      <w:r w:rsidRPr="001347D3">
        <w:rPr>
          <w:rFonts w:ascii="Arial" w:hAnsi="Arial" w:cs="Arial"/>
          <w:noProof/>
        </w:rPr>
        <w:fldChar w:fldCharType="end"/>
      </w:r>
    </w:p>
    <w:p w14:paraId="0314855B"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71</w:t>
      </w:r>
      <w:r w:rsidRPr="001347D3">
        <w:rPr>
          <w:rFonts w:ascii="Arial" w:hAnsi="Arial" w:cs="Arial"/>
          <w:noProof/>
        </w:rPr>
        <w:fldChar w:fldCharType="end"/>
      </w:r>
    </w:p>
    <w:p w14:paraId="454CA91C"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9.</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_Toc135349999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72</w:t>
      </w:r>
      <w:r w:rsidRPr="001347D3">
        <w:rPr>
          <w:rFonts w:ascii="Arial" w:hAnsi="Arial" w:cs="Arial"/>
          <w:noProof/>
        </w:rPr>
        <w:fldChar w:fldCharType="end"/>
      </w:r>
    </w:p>
    <w:p w14:paraId="290061BB"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10.</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_Toc135350000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74</w:t>
      </w:r>
      <w:r w:rsidRPr="001347D3">
        <w:rPr>
          <w:rFonts w:ascii="Arial" w:hAnsi="Arial" w:cs="Arial"/>
          <w:noProof/>
        </w:rPr>
        <w:fldChar w:fldCharType="end"/>
      </w:r>
    </w:p>
    <w:p w14:paraId="0EB2032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76</w:t>
      </w:r>
      <w:r w:rsidRPr="001347D3">
        <w:rPr>
          <w:rFonts w:ascii="Arial" w:hAnsi="Arial" w:cs="Arial"/>
          <w:noProof/>
        </w:rPr>
        <w:fldChar w:fldCharType="end"/>
      </w:r>
    </w:p>
    <w:p w14:paraId="5E2F95D4"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78</w:t>
      </w:r>
      <w:r w:rsidRPr="001347D3">
        <w:rPr>
          <w:rFonts w:ascii="Arial" w:hAnsi="Arial" w:cs="Arial"/>
          <w:noProof/>
        </w:rPr>
        <w:fldChar w:fldCharType="end"/>
      </w:r>
    </w:p>
    <w:p w14:paraId="6293DBB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79</w:t>
      </w:r>
      <w:r w:rsidRPr="001347D3">
        <w:rPr>
          <w:rFonts w:ascii="Arial" w:hAnsi="Arial" w:cs="Arial"/>
          <w:noProof/>
        </w:rPr>
        <w:fldChar w:fldCharType="end"/>
      </w:r>
    </w:p>
    <w:p w14:paraId="5D61561F"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80</w:t>
      </w:r>
      <w:r w:rsidRPr="001347D3">
        <w:rPr>
          <w:rFonts w:ascii="Arial" w:hAnsi="Arial" w:cs="Arial"/>
          <w:noProof/>
        </w:rPr>
        <w:fldChar w:fldCharType="end"/>
      </w:r>
    </w:p>
    <w:p w14:paraId="7A31BE2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81</w:t>
      </w:r>
      <w:r w:rsidRPr="001347D3">
        <w:rPr>
          <w:rFonts w:ascii="Arial" w:hAnsi="Arial" w:cs="Arial"/>
          <w:noProof/>
        </w:rPr>
        <w:fldChar w:fldCharType="end"/>
      </w:r>
    </w:p>
    <w:p w14:paraId="61589E4E"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82</w:t>
      </w:r>
      <w:r w:rsidRPr="001347D3">
        <w:rPr>
          <w:rFonts w:ascii="Arial" w:hAnsi="Arial" w:cs="Arial"/>
          <w:noProof/>
        </w:rPr>
        <w:fldChar w:fldCharType="end"/>
      </w:r>
    </w:p>
    <w:p w14:paraId="1FBE02C2"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83</w:t>
      </w:r>
      <w:r w:rsidRPr="001347D3">
        <w:rPr>
          <w:rFonts w:ascii="Arial" w:hAnsi="Arial" w:cs="Arial"/>
          <w:noProof/>
        </w:rPr>
        <w:fldChar w:fldCharType="end"/>
      </w:r>
    </w:p>
    <w:p w14:paraId="577C9FF2"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84</w:t>
      </w:r>
      <w:r w:rsidRPr="001347D3">
        <w:rPr>
          <w:rFonts w:ascii="Arial" w:hAnsi="Arial" w:cs="Arial"/>
          <w:noProof/>
        </w:rPr>
        <w:fldChar w:fldCharType="end"/>
      </w:r>
    </w:p>
    <w:p w14:paraId="6310EE1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19.</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_Toc135350009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85</w:t>
      </w:r>
      <w:r w:rsidRPr="001347D3">
        <w:rPr>
          <w:rFonts w:ascii="Arial" w:hAnsi="Arial" w:cs="Arial"/>
          <w:noProof/>
        </w:rPr>
        <w:fldChar w:fldCharType="end"/>
      </w:r>
    </w:p>
    <w:p w14:paraId="1B8AC6C5"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20.</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_Toc135350010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86</w:t>
      </w:r>
      <w:r w:rsidRPr="001347D3">
        <w:rPr>
          <w:rFonts w:ascii="Arial" w:hAnsi="Arial" w:cs="Arial"/>
          <w:noProof/>
        </w:rPr>
        <w:fldChar w:fldCharType="end"/>
      </w:r>
    </w:p>
    <w:p w14:paraId="35F821F3"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21.</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_Toc135350011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87</w:t>
      </w:r>
      <w:r w:rsidRPr="001347D3">
        <w:rPr>
          <w:rFonts w:ascii="Arial" w:hAnsi="Arial" w:cs="Arial"/>
          <w:noProof/>
        </w:rPr>
        <w:fldChar w:fldCharType="end"/>
      </w:r>
    </w:p>
    <w:p w14:paraId="0B3B2B77"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22.</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_Toc135350012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88</w:t>
      </w:r>
      <w:r w:rsidRPr="001347D3">
        <w:rPr>
          <w:rFonts w:ascii="Arial" w:hAnsi="Arial" w:cs="Arial"/>
          <w:noProof/>
        </w:rPr>
        <w:fldChar w:fldCharType="end"/>
      </w:r>
    </w:p>
    <w:p w14:paraId="77FF32F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23.</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_Toc135350013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89</w:t>
      </w:r>
      <w:r w:rsidRPr="001347D3">
        <w:rPr>
          <w:rFonts w:ascii="Arial" w:hAnsi="Arial" w:cs="Arial"/>
          <w:noProof/>
        </w:rPr>
        <w:fldChar w:fldCharType="end"/>
      </w:r>
    </w:p>
    <w:p w14:paraId="14524908"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24.</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_Toc135350014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90</w:t>
      </w:r>
      <w:r w:rsidRPr="001347D3">
        <w:rPr>
          <w:rFonts w:ascii="Arial" w:hAnsi="Arial" w:cs="Arial"/>
          <w:noProof/>
        </w:rPr>
        <w:fldChar w:fldCharType="end"/>
      </w:r>
    </w:p>
    <w:p w14:paraId="33C86696"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25.</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_Toc135350015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91</w:t>
      </w:r>
      <w:r w:rsidRPr="001347D3">
        <w:rPr>
          <w:rFonts w:ascii="Arial" w:hAnsi="Arial" w:cs="Arial"/>
          <w:noProof/>
        </w:rPr>
        <w:fldChar w:fldCharType="end"/>
      </w:r>
    </w:p>
    <w:p w14:paraId="2A14688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26.</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_Toc135350016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92</w:t>
      </w:r>
      <w:r w:rsidRPr="001347D3">
        <w:rPr>
          <w:rFonts w:ascii="Arial" w:hAnsi="Arial" w:cs="Arial"/>
          <w:noProof/>
        </w:rPr>
        <w:fldChar w:fldCharType="end"/>
      </w:r>
    </w:p>
    <w:p w14:paraId="6BFBBDD0"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27.</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_Toc135350017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93</w:t>
      </w:r>
      <w:r w:rsidRPr="001347D3">
        <w:rPr>
          <w:rFonts w:ascii="Arial" w:hAnsi="Arial" w:cs="Arial"/>
          <w:noProof/>
        </w:rPr>
        <w:fldChar w:fldCharType="end"/>
      </w:r>
    </w:p>
    <w:p w14:paraId="33ADD78A"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hAnsi="Arial" w:cs="Arial"/>
          <w:noProof/>
        </w:rPr>
        <w:t xml:space="preserve">     Figure 3. 28.</w:t>
      </w:r>
      <w:r w:rsidRPr="001347D3">
        <w:rPr>
          <w:rFonts w:ascii="Arial" w:hAnsi="Arial" w:cs="Arial"/>
          <w:noProof/>
        </w:rPr>
        <w:tab/>
      </w:r>
      <w:r w:rsidRPr="001347D3">
        <w:rPr>
          <w:rFonts w:ascii="Arial" w:hAnsi="Arial" w:cs="Arial"/>
          <w:noProof/>
        </w:rPr>
        <w:fldChar w:fldCharType="begin" w:fldLock="1"/>
      </w:r>
      <w:r w:rsidRPr="001347D3">
        <w:rPr>
          <w:rFonts w:ascii="Arial" w:hAnsi="Arial" w:cs="Arial"/>
          <w:noProof/>
        </w:rPr>
        <w:instrText xml:space="preserve"> PAGEREF _Toc135350018 \h </w:instrText>
      </w:r>
      <w:r w:rsidRPr="001347D3">
        <w:rPr>
          <w:rFonts w:ascii="Arial" w:hAnsi="Arial" w:cs="Arial"/>
          <w:noProof/>
        </w:rPr>
      </w:r>
      <w:r w:rsidRPr="001347D3">
        <w:rPr>
          <w:rFonts w:ascii="Arial" w:hAnsi="Arial" w:cs="Arial"/>
          <w:noProof/>
        </w:rPr>
        <w:fldChar w:fldCharType="separate"/>
      </w:r>
      <w:r w:rsidRPr="001347D3">
        <w:rPr>
          <w:rFonts w:ascii="Arial" w:hAnsi="Arial" w:cs="Arial"/>
          <w:noProof/>
        </w:rPr>
        <w:t>94</w:t>
      </w:r>
      <w:r w:rsidRPr="001347D3">
        <w:rPr>
          <w:rFonts w:ascii="Arial" w:hAnsi="Arial" w:cs="Arial"/>
          <w:noProof/>
        </w:rPr>
        <w:fldChar w:fldCharType="end"/>
      </w:r>
    </w:p>
    <w:p w14:paraId="355A9B77"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ins w:id="32" w:author="Arvin Malaluan" w:date="2023-05-10T15:53:00Z">
        <w:r w:rsidRPr="00320247">
          <w:rPr>
            <w:rFonts w:ascii="Arial" w:eastAsia="Times New Roman" w:hAnsi="Arial" w:cs="Arial"/>
            <w:b/>
            <w:bCs/>
            <w:color w:val="000000"/>
            <w:sz w:val="24"/>
            <w:szCs w:val="24"/>
          </w:rPr>
          <w:fldChar w:fldCharType="end"/>
        </w:r>
      </w:ins>
    </w:p>
    <w:p w14:paraId="700AEA23"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p>
    <w:p w14:paraId="6DC52C9C" w14:textId="77777777" w:rsidR="00320247" w:rsidRPr="00320247" w:rsidRDefault="00320247" w:rsidP="00320247">
      <w:pPr>
        <w:spacing w:after="0" w:line="480" w:lineRule="auto"/>
        <w:jc w:val="center"/>
        <w:rPr>
          <w:rFonts w:ascii="Arial" w:eastAsia="Times New Roman" w:hAnsi="Arial" w:cs="Arial"/>
          <w:b/>
          <w:bCs/>
          <w:color w:val="000000"/>
          <w:sz w:val="24"/>
          <w:szCs w:val="24"/>
        </w:rPr>
      </w:pPr>
    </w:p>
    <w:p w14:paraId="404D4C17" w14:textId="77777777" w:rsidR="00320247" w:rsidRPr="00320247" w:rsidRDefault="00320247" w:rsidP="00320247">
      <w:pPr>
        <w:spacing w:after="0" w:line="480" w:lineRule="auto"/>
        <w:rPr>
          <w:rFonts w:ascii="Arial" w:eastAsia="Times New Roman" w:hAnsi="Arial" w:cs="Arial"/>
          <w:b/>
          <w:bCs/>
          <w:color w:val="000000"/>
          <w:sz w:val="24"/>
          <w:szCs w:val="24"/>
        </w:rPr>
      </w:pPr>
    </w:p>
    <w:p w14:paraId="706CEC17" w14:textId="77777777" w:rsidR="00320247" w:rsidRPr="00320247" w:rsidRDefault="00320247" w:rsidP="00320247">
      <w:pPr>
        <w:spacing w:after="0" w:line="480" w:lineRule="auto"/>
        <w:rPr>
          <w:rFonts w:ascii="Arial" w:eastAsia="Times New Roman" w:hAnsi="Arial" w:cs="Arial"/>
          <w:b/>
          <w:bCs/>
          <w:color w:val="000000"/>
          <w:sz w:val="24"/>
          <w:szCs w:val="24"/>
        </w:rPr>
      </w:pPr>
    </w:p>
    <w:p w14:paraId="1DAA111D" w14:textId="043CB326" w:rsidR="00320247" w:rsidRPr="00320247" w:rsidRDefault="00320247" w:rsidP="00320247">
      <w:pPr>
        <w:spacing w:after="0" w:line="480" w:lineRule="auto"/>
        <w:rPr>
          <w:rFonts w:ascii="Arial" w:eastAsia="Times New Roman" w:hAnsi="Arial" w:cs="Arial"/>
          <w:b/>
          <w:bCs/>
          <w:color w:val="000000"/>
          <w:sz w:val="24"/>
          <w:szCs w:val="24"/>
        </w:rPr>
      </w:pPr>
    </w:p>
    <w:p w14:paraId="205F4899" w14:textId="5CDDB359" w:rsidR="00320247" w:rsidRDefault="00320247" w:rsidP="00033D8D">
      <w:pPr>
        <w:pStyle w:val="Heading1"/>
        <w:jc w:val="center"/>
        <w:rPr>
          <w:rFonts w:ascii="Arial" w:eastAsia="Times New Roman" w:hAnsi="Arial" w:cs="Arial"/>
          <w:b/>
          <w:bCs/>
          <w:color w:val="auto"/>
          <w:sz w:val="24"/>
          <w:szCs w:val="24"/>
        </w:rPr>
      </w:pPr>
      <w:bookmarkStart w:id="33" w:name="_Toc135769214"/>
      <w:bookmarkStart w:id="34" w:name="_Toc135774223"/>
      <w:r w:rsidRPr="00033D8D">
        <w:rPr>
          <w:rFonts w:ascii="Arial" w:eastAsia="Times New Roman" w:hAnsi="Arial" w:cs="Arial"/>
          <w:b/>
          <w:bCs/>
          <w:color w:val="auto"/>
          <w:sz w:val="24"/>
          <w:szCs w:val="24"/>
        </w:rPr>
        <w:lastRenderedPageBreak/>
        <w:t>LIST OF TABLES</w:t>
      </w:r>
      <w:bookmarkEnd w:id="33"/>
      <w:bookmarkEnd w:id="34"/>
    </w:p>
    <w:p w14:paraId="40363440" w14:textId="77777777" w:rsidR="00033D8D" w:rsidRPr="00033D8D" w:rsidRDefault="00033D8D" w:rsidP="00033D8D"/>
    <w:p w14:paraId="0270DEDE" w14:textId="77777777" w:rsidR="00320247" w:rsidRPr="00320247" w:rsidRDefault="00320247" w:rsidP="00320247">
      <w:pPr>
        <w:pStyle w:val="TableofFigures"/>
        <w:tabs>
          <w:tab w:val="right" w:leader="dot" w:pos="8630"/>
        </w:tabs>
        <w:spacing w:line="276" w:lineRule="auto"/>
        <w:rPr>
          <w:rFonts w:ascii="Arial" w:eastAsia="Times New Roman" w:hAnsi="Arial" w:cs="Arial"/>
          <w:b/>
          <w:bCs/>
          <w:sz w:val="28"/>
          <w:szCs w:val="28"/>
        </w:rPr>
      </w:pPr>
      <w:r w:rsidRPr="00320247">
        <w:rPr>
          <w:rStyle w:val="Hyperlink"/>
          <w:rFonts w:ascii="Arial" w:hAnsi="Arial" w:cs="Arial"/>
          <w:b/>
          <w:bCs/>
          <w:noProof/>
          <w:color w:val="auto"/>
          <w:sz w:val="24"/>
          <w:szCs w:val="24"/>
          <w:u w:val="none"/>
        </w:rPr>
        <w:t>REVIEW OF RELATED STUDIES AND SYSTEMS</w:t>
      </w:r>
      <w:r w:rsidRPr="00320247">
        <w:rPr>
          <w:rStyle w:val="Hyperlink"/>
          <w:rFonts w:ascii="Arial" w:hAnsi="Arial" w:cs="Arial"/>
          <w:b/>
          <w:bCs/>
          <w:noProof/>
          <w:color w:val="auto"/>
          <w:sz w:val="24"/>
          <w:szCs w:val="24"/>
          <w:u w:val="none"/>
        </w:rPr>
        <w:tab/>
        <w:t>12</w:t>
      </w:r>
    </w:p>
    <w:p w14:paraId="3731FBED" w14:textId="77777777" w:rsidR="00C4027E" w:rsidRPr="00C4027E" w:rsidRDefault="00C4027E" w:rsidP="00C4027E">
      <w:pPr>
        <w:pStyle w:val="TableofFigures"/>
        <w:tabs>
          <w:tab w:val="right" w:leader="dot" w:pos="8630"/>
        </w:tabs>
        <w:rPr>
          <w:rFonts w:ascii="Arial" w:eastAsiaTheme="minorEastAsia" w:hAnsi="Arial" w:cs="Arial"/>
          <w:noProof/>
        </w:rPr>
      </w:pPr>
      <w:r w:rsidRPr="00C4027E">
        <w:rPr>
          <w:rFonts w:ascii="Arial" w:eastAsia="Times New Roman" w:hAnsi="Arial" w:cs="Arial"/>
          <w:color w:val="000000"/>
          <w:sz w:val="24"/>
          <w:szCs w:val="24"/>
        </w:rPr>
        <w:t xml:space="preserve">     </w:t>
      </w:r>
      <w:r w:rsidRPr="00C4027E">
        <w:rPr>
          <w:rFonts w:ascii="Arial" w:eastAsia="Times New Roman" w:hAnsi="Arial" w:cs="Arial"/>
          <w:b/>
          <w:bCs/>
          <w:color w:val="000000"/>
          <w:sz w:val="24"/>
          <w:szCs w:val="24"/>
        </w:rPr>
        <w:fldChar w:fldCharType="begin" w:fldLock="1"/>
      </w:r>
      <w:r w:rsidRPr="00C4027E">
        <w:rPr>
          <w:rFonts w:ascii="Arial" w:eastAsia="Times New Roman" w:hAnsi="Arial" w:cs="Arial"/>
          <w:b/>
          <w:bCs/>
          <w:color w:val="000000"/>
          <w:sz w:val="24"/>
          <w:szCs w:val="24"/>
        </w:rPr>
        <w:instrText xml:space="preserve"> TOC \h \z \c "Figure 2." </w:instrText>
      </w:r>
      <w:r w:rsidRPr="00C4027E">
        <w:rPr>
          <w:rFonts w:ascii="Arial" w:eastAsia="Times New Roman" w:hAnsi="Arial" w:cs="Arial"/>
          <w:b/>
          <w:bCs/>
          <w:color w:val="000000"/>
          <w:sz w:val="24"/>
          <w:szCs w:val="24"/>
        </w:rPr>
        <w:fldChar w:fldCharType="separate"/>
      </w:r>
      <w:hyperlink r:id="rId7" w:anchor="_Toc135350445" w:history="1">
        <w:r w:rsidRPr="00C4027E">
          <w:rPr>
            <w:rStyle w:val="Hyperlink"/>
            <w:rFonts w:ascii="Arial" w:hAnsi="Arial" w:cs="Arial"/>
            <w:noProof/>
          </w:rPr>
          <w:t>Figure 2. 1</w:t>
        </w:r>
        <w:r w:rsidRPr="00C4027E">
          <w:rPr>
            <w:rStyle w:val="Hyperlink"/>
            <w:rFonts w:ascii="Arial" w:hAnsi="Arial" w:cs="Arial"/>
            <w:noProof/>
            <w:webHidden/>
            <w:color w:val="auto"/>
            <w:u w:val="none"/>
          </w:rPr>
          <w:tab/>
        </w:r>
        <w:r w:rsidRPr="00C4027E">
          <w:rPr>
            <w:rStyle w:val="Hyperlink"/>
            <w:rFonts w:ascii="Arial" w:hAnsi="Arial" w:cs="Arial"/>
            <w:noProof/>
            <w:webHidden/>
            <w:color w:val="auto"/>
            <w:u w:val="none"/>
          </w:rPr>
          <w:fldChar w:fldCharType="begin" w:fldLock="1"/>
        </w:r>
        <w:r w:rsidRPr="00C4027E">
          <w:rPr>
            <w:rStyle w:val="Hyperlink"/>
            <w:rFonts w:ascii="Arial" w:hAnsi="Arial" w:cs="Arial"/>
            <w:noProof/>
            <w:webHidden/>
            <w:color w:val="auto"/>
            <w:u w:val="none"/>
          </w:rPr>
          <w:instrText xml:space="preserve"> PAGEREF _Toc135350445 \h </w:instrText>
        </w:r>
        <w:r w:rsidRPr="00C4027E">
          <w:rPr>
            <w:rStyle w:val="Hyperlink"/>
            <w:rFonts w:ascii="Arial" w:hAnsi="Arial" w:cs="Arial"/>
            <w:noProof/>
            <w:webHidden/>
            <w:color w:val="auto"/>
            <w:u w:val="none"/>
          </w:rPr>
        </w:r>
        <w:r w:rsidRPr="00C4027E">
          <w:rPr>
            <w:rStyle w:val="Hyperlink"/>
            <w:rFonts w:ascii="Arial" w:hAnsi="Arial" w:cs="Arial"/>
            <w:noProof/>
            <w:webHidden/>
            <w:color w:val="auto"/>
            <w:u w:val="none"/>
          </w:rPr>
          <w:fldChar w:fldCharType="separate"/>
        </w:r>
        <w:r w:rsidRPr="00C4027E">
          <w:rPr>
            <w:rStyle w:val="Hyperlink"/>
            <w:rFonts w:ascii="Arial" w:hAnsi="Arial" w:cs="Arial"/>
            <w:noProof/>
            <w:webHidden/>
            <w:color w:val="auto"/>
            <w:u w:val="none"/>
          </w:rPr>
          <w:t>44</w:t>
        </w:r>
        <w:r w:rsidRPr="00C4027E">
          <w:rPr>
            <w:rStyle w:val="Hyperlink"/>
            <w:rFonts w:ascii="Arial" w:hAnsi="Arial" w:cs="Arial"/>
            <w:noProof/>
            <w:webHidden/>
            <w:color w:val="auto"/>
            <w:u w:val="none"/>
          </w:rPr>
          <w:fldChar w:fldCharType="end"/>
        </w:r>
      </w:hyperlink>
    </w:p>
    <w:p w14:paraId="2C0DDAD7" w14:textId="139A88F8" w:rsidR="00320247" w:rsidRPr="00320247" w:rsidRDefault="00C4027E" w:rsidP="00C4027E">
      <w:pPr>
        <w:spacing w:after="0" w:line="276" w:lineRule="auto"/>
        <w:rPr>
          <w:rFonts w:ascii="Arial" w:eastAsia="Times New Roman" w:hAnsi="Arial" w:cs="Arial"/>
          <w:b/>
          <w:bCs/>
          <w:color w:val="000000"/>
          <w:sz w:val="24"/>
          <w:szCs w:val="24"/>
        </w:rPr>
      </w:pPr>
      <w:r w:rsidRPr="00C4027E">
        <w:rPr>
          <w:rFonts w:ascii="Arial" w:eastAsia="Times New Roman" w:hAnsi="Arial" w:cs="Arial"/>
          <w:b/>
          <w:bCs/>
          <w:color w:val="000000"/>
          <w:sz w:val="24"/>
          <w:szCs w:val="24"/>
        </w:rPr>
        <w:fldChar w:fldCharType="end"/>
      </w:r>
    </w:p>
    <w:p w14:paraId="2A9122E7" w14:textId="77777777" w:rsidR="00320247" w:rsidRPr="00320247" w:rsidRDefault="00320247" w:rsidP="00320247">
      <w:pPr>
        <w:pStyle w:val="TOC1"/>
        <w:rPr>
          <w:rFonts w:eastAsiaTheme="minorEastAsia"/>
        </w:rPr>
      </w:pPr>
      <w:r w:rsidRPr="00320247">
        <w:t>DESIGN AND METHODOLOGY</w:t>
      </w:r>
      <w:r w:rsidRPr="00320247">
        <w:tab/>
        <w:t>46</w:t>
      </w:r>
    </w:p>
    <w:p w14:paraId="376D553F"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r w:rsidRPr="001347D3">
        <w:rPr>
          <w:rFonts w:ascii="Arial" w:eastAsia="Times New Roman" w:hAnsi="Arial" w:cs="Arial"/>
          <w:color w:val="000000"/>
          <w:sz w:val="24"/>
          <w:szCs w:val="24"/>
        </w:rPr>
        <w:fldChar w:fldCharType="begin"/>
      </w:r>
      <w:r w:rsidRPr="001347D3">
        <w:rPr>
          <w:rFonts w:ascii="Arial" w:eastAsia="Times New Roman" w:hAnsi="Arial" w:cs="Arial"/>
          <w:color w:val="000000"/>
          <w:sz w:val="24"/>
          <w:szCs w:val="24"/>
        </w:rPr>
        <w:instrText xml:space="preserve"> TOC \h \z \c "Table 3." </w:instrText>
      </w:r>
      <w:r w:rsidRPr="001347D3">
        <w:rPr>
          <w:rFonts w:ascii="Arial" w:eastAsia="Times New Roman" w:hAnsi="Arial" w:cs="Arial"/>
          <w:color w:val="000000"/>
          <w:sz w:val="24"/>
          <w:szCs w:val="24"/>
        </w:rPr>
        <w:fldChar w:fldCharType="separate"/>
      </w:r>
      <w:hyperlink r:id="rId8" w:anchor="_Toc135350456" w:history="1">
        <w:r w:rsidRPr="001347D3">
          <w:rPr>
            <w:rStyle w:val="Hyperlink"/>
            <w:rFonts w:ascii="Arial" w:hAnsi="Arial" w:cs="Arial"/>
            <w:noProof/>
          </w:rPr>
          <w:t>Table 3. 1.</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_Toc135350456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53</w:t>
        </w:r>
        <w:r w:rsidRPr="001347D3">
          <w:rPr>
            <w:rStyle w:val="Hyperlink"/>
            <w:rFonts w:ascii="Arial" w:hAnsi="Arial" w:cs="Arial"/>
            <w:noProof/>
            <w:webHidden/>
            <w:color w:val="auto"/>
            <w:u w:val="none"/>
          </w:rPr>
          <w:fldChar w:fldCharType="end"/>
        </w:r>
      </w:hyperlink>
    </w:p>
    <w:p w14:paraId="786C286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9" w:anchor="_Toc135350457" w:history="1">
        <w:r w:rsidRPr="001347D3">
          <w:rPr>
            <w:rStyle w:val="Hyperlink"/>
            <w:rFonts w:ascii="Arial" w:hAnsi="Arial" w:cs="Arial"/>
            <w:noProof/>
          </w:rPr>
          <w:t>Table 3. 2.</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_Toc135350457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54</w:t>
        </w:r>
        <w:r w:rsidRPr="001347D3">
          <w:rPr>
            <w:rStyle w:val="Hyperlink"/>
            <w:rFonts w:ascii="Arial" w:hAnsi="Arial" w:cs="Arial"/>
            <w:noProof/>
            <w:webHidden/>
            <w:color w:val="auto"/>
            <w:u w:val="none"/>
          </w:rPr>
          <w:fldChar w:fldCharType="end"/>
        </w:r>
      </w:hyperlink>
    </w:p>
    <w:p w14:paraId="6857D5EE"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0" w:anchor="_Toc135350458" w:history="1">
        <w:r w:rsidRPr="001347D3">
          <w:rPr>
            <w:rStyle w:val="Hyperlink"/>
            <w:rFonts w:ascii="Arial" w:hAnsi="Arial" w:cs="Arial"/>
            <w:noProof/>
          </w:rPr>
          <w:t>Table 3. 3.</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_Toc135350458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59</w:t>
        </w:r>
        <w:r w:rsidRPr="001347D3">
          <w:rPr>
            <w:rStyle w:val="Hyperlink"/>
            <w:rFonts w:ascii="Arial" w:hAnsi="Arial" w:cs="Arial"/>
            <w:noProof/>
            <w:webHidden/>
            <w:color w:val="auto"/>
            <w:u w:val="none"/>
          </w:rPr>
          <w:fldChar w:fldCharType="end"/>
        </w:r>
      </w:hyperlink>
    </w:p>
    <w:p w14:paraId="0CB700E1"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1" w:anchor="_Toc135350459" w:history="1">
        <w:r w:rsidRPr="001347D3">
          <w:rPr>
            <w:rStyle w:val="Hyperlink"/>
            <w:rFonts w:ascii="Arial" w:hAnsi="Arial" w:cs="Arial"/>
            <w:noProof/>
          </w:rPr>
          <w:t>Table 3. 4.</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_Toc135350459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60</w:t>
        </w:r>
        <w:r w:rsidRPr="001347D3">
          <w:rPr>
            <w:rStyle w:val="Hyperlink"/>
            <w:rFonts w:ascii="Arial" w:hAnsi="Arial" w:cs="Arial"/>
            <w:noProof/>
            <w:webHidden/>
            <w:color w:val="auto"/>
            <w:u w:val="none"/>
          </w:rPr>
          <w:fldChar w:fldCharType="end"/>
        </w:r>
      </w:hyperlink>
    </w:p>
    <w:p w14:paraId="63A95D0D" w14:textId="77777777"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2" w:anchor="_Toc135350460" w:history="1">
        <w:r w:rsidRPr="001347D3">
          <w:rPr>
            <w:rStyle w:val="Hyperlink"/>
            <w:rFonts w:ascii="Arial" w:hAnsi="Arial" w:cs="Arial"/>
            <w:noProof/>
          </w:rPr>
          <w:t>Table 3. 5.</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_Toc135350460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61</w:t>
        </w:r>
        <w:r w:rsidRPr="001347D3">
          <w:rPr>
            <w:rStyle w:val="Hyperlink"/>
            <w:rFonts w:ascii="Arial" w:hAnsi="Arial" w:cs="Arial"/>
            <w:noProof/>
            <w:webHidden/>
            <w:color w:val="auto"/>
            <w:u w:val="none"/>
          </w:rPr>
          <w:fldChar w:fldCharType="end"/>
        </w:r>
      </w:hyperlink>
    </w:p>
    <w:p w14:paraId="7363A718" w14:textId="623F11AE" w:rsidR="001347D3" w:rsidRPr="001347D3" w:rsidRDefault="001347D3" w:rsidP="001347D3">
      <w:pPr>
        <w:pStyle w:val="TableofFigures"/>
        <w:tabs>
          <w:tab w:val="right" w:leader="dot" w:pos="8630"/>
        </w:tabs>
        <w:rPr>
          <w:rFonts w:ascii="Arial" w:eastAsiaTheme="minorEastAsia" w:hAnsi="Arial" w:cs="Arial"/>
          <w:noProof/>
        </w:rPr>
      </w:pPr>
      <w:r w:rsidRPr="001347D3">
        <w:rPr>
          <w:rFonts w:ascii="Arial" w:eastAsia="Times New Roman" w:hAnsi="Arial" w:cs="Arial"/>
          <w:color w:val="000000"/>
          <w:sz w:val="24"/>
          <w:szCs w:val="24"/>
        </w:rPr>
        <w:t xml:space="preserve">     </w:t>
      </w:r>
      <w:hyperlink r:id="rId13" w:history="1">
        <w:r w:rsidRPr="001347D3">
          <w:rPr>
            <w:rStyle w:val="Hyperlink"/>
            <w:rFonts w:ascii="Arial" w:hAnsi="Arial" w:cs="Arial"/>
            <w:noProof/>
          </w:rPr>
          <w:t>Table 3. 6.</w:t>
        </w:r>
        <w:r w:rsidRPr="001347D3">
          <w:rPr>
            <w:rStyle w:val="Hyperlink"/>
            <w:rFonts w:ascii="Arial" w:hAnsi="Arial" w:cs="Arial"/>
            <w:noProof/>
            <w:webHidden/>
            <w:color w:val="auto"/>
            <w:u w:val="none"/>
          </w:rPr>
          <w:tab/>
        </w:r>
        <w:r w:rsidRPr="001347D3">
          <w:rPr>
            <w:rStyle w:val="Hyperlink"/>
            <w:rFonts w:ascii="Arial" w:hAnsi="Arial" w:cs="Arial"/>
            <w:noProof/>
            <w:webHidden/>
            <w:color w:val="auto"/>
            <w:u w:val="none"/>
          </w:rPr>
          <w:fldChar w:fldCharType="begin" w:fldLock="1"/>
        </w:r>
        <w:r w:rsidRPr="001347D3">
          <w:rPr>
            <w:rStyle w:val="Hyperlink"/>
            <w:rFonts w:ascii="Arial" w:hAnsi="Arial" w:cs="Arial"/>
            <w:noProof/>
            <w:webHidden/>
            <w:color w:val="auto"/>
            <w:u w:val="none"/>
          </w:rPr>
          <w:instrText xml:space="preserve"> PAGEREF _Toc135350461 \h </w:instrText>
        </w:r>
        <w:r w:rsidRPr="001347D3">
          <w:rPr>
            <w:rStyle w:val="Hyperlink"/>
            <w:rFonts w:ascii="Arial" w:hAnsi="Arial" w:cs="Arial"/>
            <w:noProof/>
            <w:webHidden/>
            <w:color w:val="auto"/>
            <w:u w:val="none"/>
          </w:rPr>
        </w:r>
        <w:r w:rsidRPr="001347D3">
          <w:rPr>
            <w:rStyle w:val="Hyperlink"/>
            <w:rFonts w:ascii="Arial" w:hAnsi="Arial" w:cs="Arial"/>
            <w:noProof/>
            <w:webHidden/>
            <w:color w:val="auto"/>
            <w:u w:val="none"/>
          </w:rPr>
          <w:fldChar w:fldCharType="separate"/>
        </w:r>
        <w:r w:rsidRPr="001347D3">
          <w:rPr>
            <w:rStyle w:val="Hyperlink"/>
            <w:rFonts w:ascii="Arial" w:hAnsi="Arial" w:cs="Arial"/>
            <w:noProof/>
            <w:webHidden/>
            <w:color w:val="auto"/>
            <w:u w:val="none"/>
          </w:rPr>
          <w:t>62</w:t>
        </w:r>
        <w:r w:rsidRPr="001347D3">
          <w:rPr>
            <w:rStyle w:val="Hyperlink"/>
            <w:rFonts w:ascii="Arial" w:hAnsi="Arial" w:cs="Arial"/>
            <w:noProof/>
            <w:webHidden/>
            <w:color w:val="auto"/>
            <w:u w:val="none"/>
          </w:rPr>
          <w:fldChar w:fldCharType="end"/>
        </w:r>
      </w:hyperlink>
    </w:p>
    <w:p w14:paraId="1C1DDB60" w14:textId="2B6A1AC6" w:rsidR="00320247" w:rsidRPr="00320247" w:rsidRDefault="001347D3" w:rsidP="001347D3">
      <w:pPr>
        <w:rPr>
          <w:rFonts w:ascii="Arial" w:hAnsi="Arial" w:cs="Arial"/>
        </w:rPr>
      </w:pPr>
      <w:r w:rsidRPr="001347D3">
        <w:rPr>
          <w:rFonts w:ascii="Arial" w:hAnsi="Arial" w:cs="Arial"/>
          <w:noProof/>
          <w:sz w:val="24"/>
          <w:szCs w:val="24"/>
        </w:rPr>
        <mc:AlternateContent>
          <mc:Choice Requires="wps">
            <w:drawing>
              <wp:anchor distT="0" distB="0" distL="114300" distR="114300" simplePos="0" relativeHeight="251658240" behindDoc="0" locked="0" layoutInCell="1" allowOverlap="1" wp14:anchorId="6BC31E46" wp14:editId="6EE03BFC">
                <wp:simplePos x="0" y="0"/>
                <wp:positionH relativeFrom="column">
                  <wp:posOffset>2327275</wp:posOffset>
                </wp:positionH>
                <wp:positionV relativeFrom="paragraph">
                  <wp:posOffset>6005195</wp:posOffset>
                </wp:positionV>
                <wp:extent cx="914400" cy="329565"/>
                <wp:effectExtent l="0" t="0" r="0" b="0"/>
                <wp:wrapNone/>
                <wp:docPr id="61" name="Rectangle 61"/>
                <wp:cNvGraphicFramePr/>
                <a:graphic xmlns:a="http://schemas.openxmlformats.org/drawingml/2006/main">
                  <a:graphicData uri="http://schemas.microsoft.com/office/word/2010/wordprocessingShape">
                    <wps:wsp>
                      <wps:cNvSpPr/>
                      <wps:spPr>
                        <a:xfrm>
                          <a:off x="0" y="0"/>
                          <a:ext cx="914400" cy="329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A7BC4" id="Rectangle 61" o:spid="_x0000_s1026" style="position:absolute;margin-left:183.25pt;margin-top:472.85pt;width:1in;height:2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" fillcolor="white [3212]" stroked="f" strokeweight="1pt"/>
            </w:pict>
          </mc:Fallback>
        </mc:AlternateContent>
      </w:r>
      <w:r w:rsidRPr="001347D3">
        <w:rPr>
          <w:rFonts w:ascii="Arial" w:eastAsia="Times New Roman" w:hAnsi="Arial" w:cs="Arial"/>
          <w:color w:val="000000"/>
          <w:sz w:val="24"/>
          <w:szCs w:val="24"/>
        </w:rPr>
        <w:fldChar w:fldCharType="end"/>
      </w:r>
    </w:p>
    <w:p w14:paraId="30B466B9" w14:textId="7A0B40F7" w:rsidR="00320247" w:rsidRDefault="00320247" w:rsidP="00320247">
      <w:pPr>
        <w:rPr>
          <w:rFonts w:ascii="Arial" w:hAnsi="Arial" w:cs="Arial"/>
        </w:rPr>
      </w:pPr>
    </w:p>
    <w:p w14:paraId="1CC841FD" w14:textId="49983CEF" w:rsidR="00033D8D" w:rsidRDefault="00033D8D" w:rsidP="00320247">
      <w:pPr>
        <w:rPr>
          <w:rFonts w:ascii="Arial" w:hAnsi="Arial" w:cs="Arial"/>
        </w:rPr>
      </w:pPr>
    </w:p>
    <w:p w14:paraId="7066753D" w14:textId="77777777" w:rsidR="00033D8D" w:rsidRPr="00320247" w:rsidRDefault="00033D8D" w:rsidP="00320247">
      <w:pPr>
        <w:rPr>
          <w:rFonts w:ascii="Arial" w:hAnsi="Arial" w:cs="Arial"/>
        </w:rPr>
      </w:pPr>
    </w:p>
    <w:sectPr w:rsidR="00033D8D" w:rsidRPr="00320247" w:rsidSect="00033D8D">
      <w:footerReference w:type="default" r:id="rId14"/>
      <w:pgSz w:w="12240" w:h="15840"/>
      <w:pgMar w:top="1440" w:right="1440" w:bottom="1440" w:left="1803"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F6C7" w14:textId="77777777" w:rsidR="000708B0" w:rsidRDefault="000708B0" w:rsidP="00033D8D">
      <w:pPr>
        <w:spacing w:after="0" w:line="240" w:lineRule="auto"/>
      </w:pPr>
      <w:r>
        <w:separator/>
      </w:r>
    </w:p>
  </w:endnote>
  <w:endnote w:type="continuationSeparator" w:id="0">
    <w:p w14:paraId="286C943F" w14:textId="77777777" w:rsidR="000708B0" w:rsidRDefault="000708B0" w:rsidP="0003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902196"/>
      <w:docPartObj>
        <w:docPartGallery w:val="Page Numbers (Bottom of Page)"/>
        <w:docPartUnique/>
      </w:docPartObj>
    </w:sdtPr>
    <w:sdtEndPr>
      <w:rPr>
        <w:noProof/>
      </w:rPr>
    </w:sdtEndPr>
    <w:sdtContent>
      <w:p w14:paraId="01047AF8" w14:textId="03F44218" w:rsidR="00033D8D" w:rsidRDefault="00033D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0799E" w14:textId="77777777" w:rsidR="00033D8D" w:rsidRDefault="0003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AED8" w14:textId="77777777" w:rsidR="000708B0" w:rsidRDefault="000708B0" w:rsidP="00033D8D">
      <w:pPr>
        <w:spacing w:after="0" w:line="240" w:lineRule="auto"/>
      </w:pPr>
      <w:r>
        <w:separator/>
      </w:r>
    </w:p>
  </w:footnote>
  <w:footnote w:type="continuationSeparator" w:id="0">
    <w:p w14:paraId="090BCE23" w14:textId="77777777" w:rsidR="000708B0" w:rsidRDefault="000708B0" w:rsidP="00033D8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vin Malaluan">
    <w15:presenceInfo w15:providerId="Windows Live" w15:userId="029393bf5275ef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47"/>
    <w:rsid w:val="00033D8D"/>
    <w:rsid w:val="000708B0"/>
    <w:rsid w:val="000A5777"/>
    <w:rsid w:val="001347D3"/>
    <w:rsid w:val="002276CC"/>
    <w:rsid w:val="00320247"/>
    <w:rsid w:val="003A6A5F"/>
    <w:rsid w:val="003D704E"/>
    <w:rsid w:val="004614C7"/>
    <w:rsid w:val="0049503C"/>
    <w:rsid w:val="004C2512"/>
    <w:rsid w:val="008B5B34"/>
    <w:rsid w:val="009678BA"/>
    <w:rsid w:val="009D46F8"/>
    <w:rsid w:val="009E63B2"/>
    <w:rsid w:val="00BE26C3"/>
    <w:rsid w:val="00C4027E"/>
    <w:rsid w:val="00CA5898"/>
    <w:rsid w:val="00D517BD"/>
    <w:rsid w:val="00E74045"/>
    <w:rsid w:val="00ED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7979"/>
  <w15:chartTrackingRefBased/>
  <w15:docId w15:val="{88C13BAC-2080-4D0E-B805-C5DC4334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47"/>
  </w:style>
  <w:style w:type="paragraph" w:styleId="Heading1">
    <w:name w:val="heading 1"/>
    <w:basedOn w:val="Normal"/>
    <w:next w:val="Normal"/>
    <w:link w:val="Heading1Char"/>
    <w:uiPriority w:val="9"/>
    <w:qFormat/>
    <w:rsid w:val="0032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247"/>
    <w:rPr>
      <w:color w:val="0563C1" w:themeColor="hyperlink"/>
      <w:u w:val="single"/>
    </w:rPr>
  </w:style>
  <w:style w:type="character" w:customStyle="1" w:styleId="Heading1Char">
    <w:name w:val="Heading 1 Char"/>
    <w:basedOn w:val="DefaultParagraphFont"/>
    <w:link w:val="Heading1"/>
    <w:uiPriority w:val="9"/>
    <w:rsid w:val="003202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0247"/>
    <w:pPr>
      <w:outlineLvl w:val="9"/>
    </w:pPr>
  </w:style>
  <w:style w:type="paragraph" w:styleId="TOC2">
    <w:name w:val="toc 2"/>
    <w:basedOn w:val="Normal"/>
    <w:next w:val="Normal"/>
    <w:autoRedefine/>
    <w:uiPriority w:val="39"/>
    <w:unhideWhenUsed/>
    <w:rsid w:val="00320247"/>
    <w:pPr>
      <w:spacing w:after="100"/>
      <w:ind w:left="220"/>
    </w:pPr>
  </w:style>
  <w:style w:type="paragraph" w:styleId="TOC1">
    <w:name w:val="toc 1"/>
    <w:basedOn w:val="Normal"/>
    <w:next w:val="Normal"/>
    <w:autoRedefine/>
    <w:uiPriority w:val="39"/>
    <w:unhideWhenUsed/>
    <w:rsid w:val="00320247"/>
    <w:pPr>
      <w:tabs>
        <w:tab w:val="right" w:leader="dot" w:pos="8630"/>
      </w:tabs>
      <w:spacing w:after="0"/>
    </w:pPr>
    <w:rPr>
      <w:rFonts w:ascii="Arial" w:eastAsia="Times New Roman" w:hAnsi="Arial" w:cs="Arial"/>
      <w:b/>
      <w:bCs/>
      <w:noProof/>
      <w:sz w:val="24"/>
      <w:szCs w:val="24"/>
    </w:rPr>
  </w:style>
  <w:style w:type="paragraph" w:styleId="TableofFigures">
    <w:name w:val="table of figures"/>
    <w:basedOn w:val="Normal"/>
    <w:next w:val="Normal"/>
    <w:uiPriority w:val="99"/>
    <w:unhideWhenUsed/>
    <w:rsid w:val="00320247"/>
    <w:pPr>
      <w:spacing w:after="0"/>
    </w:pPr>
  </w:style>
  <w:style w:type="paragraph" w:styleId="NormalWeb">
    <w:name w:val="Normal (Web)"/>
    <w:basedOn w:val="Normal"/>
    <w:uiPriority w:val="99"/>
    <w:semiHidden/>
    <w:unhideWhenUsed/>
    <w:rsid w:val="003A6A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8D"/>
  </w:style>
  <w:style w:type="paragraph" w:styleId="Footer">
    <w:name w:val="footer"/>
    <w:basedOn w:val="Normal"/>
    <w:link w:val="FooterChar"/>
    <w:uiPriority w:val="99"/>
    <w:unhideWhenUsed/>
    <w:rsid w:val="0003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893">
      <w:bodyDiv w:val="1"/>
      <w:marLeft w:val="0"/>
      <w:marRight w:val="0"/>
      <w:marTop w:val="0"/>
      <w:marBottom w:val="0"/>
      <w:divBdr>
        <w:top w:val="none" w:sz="0" w:space="0" w:color="auto"/>
        <w:left w:val="none" w:sz="0" w:space="0" w:color="auto"/>
        <w:bottom w:val="none" w:sz="0" w:space="0" w:color="auto"/>
        <w:right w:val="none" w:sz="0" w:space="0" w:color="auto"/>
      </w:divBdr>
    </w:div>
    <w:div w:id="472333893">
      <w:bodyDiv w:val="1"/>
      <w:marLeft w:val="0"/>
      <w:marRight w:val="0"/>
      <w:marTop w:val="0"/>
      <w:marBottom w:val="0"/>
      <w:divBdr>
        <w:top w:val="none" w:sz="0" w:space="0" w:color="auto"/>
        <w:left w:val="none" w:sz="0" w:space="0" w:color="auto"/>
        <w:bottom w:val="none" w:sz="0" w:space="0" w:color="auto"/>
        <w:right w:val="none" w:sz="0" w:space="0" w:color="auto"/>
      </w:divBdr>
    </w:div>
    <w:div w:id="877932201">
      <w:bodyDiv w:val="1"/>
      <w:marLeft w:val="0"/>
      <w:marRight w:val="0"/>
      <w:marTop w:val="0"/>
      <w:marBottom w:val="0"/>
      <w:divBdr>
        <w:top w:val="none" w:sz="0" w:space="0" w:color="auto"/>
        <w:left w:val="none" w:sz="0" w:space="0" w:color="auto"/>
        <w:bottom w:val="none" w:sz="0" w:space="0" w:color="auto"/>
        <w:right w:val="none" w:sz="0" w:space="0" w:color="auto"/>
      </w:divBdr>
    </w:div>
    <w:div w:id="959994624">
      <w:bodyDiv w:val="1"/>
      <w:marLeft w:val="0"/>
      <w:marRight w:val="0"/>
      <w:marTop w:val="0"/>
      <w:marBottom w:val="0"/>
      <w:divBdr>
        <w:top w:val="none" w:sz="0" w:space="0" w:color="auto"/>
        <w:left w:val="none" w:sz="0" w:space="0" w:color="auto"/>
        <w:bottom w:val="none" w:sz="0" w:space="0" w:color="auto"/>
        <w:right w:val="none" w:sz="0" w:space="0" w:color="auto"/>
      </w:divBdr>
    </w:div>
    <w:div w:id="964579926">
      <w:bodyDiv w:val="1"/>
      <w:marLeft w:val="0"/>
      <w:marRight w:val="0"/>
      <w:marTop w:val="0"/>
      <w:marBottom w:val="0"/>
      <w:divBdr>
        <w:top w:val="none" w:sz="0" w:space="0" w:color="auto"/>
        <w:left w:val="none" w:sz="0" w:space="0" w:color="auto"/>
        <w:bottom w:val="none" w:sz="0" w:space="0" w:color="auto"/>
        <w:right w:val="none" w:sz="0" w:space="0" w:color="auto"/>
      </w:divBdr>
    </w:div>
    <w:div w:id="1086459490">
      <w:bodyDiv w:val="1"/>
      <w:marLeft w:val="0"/>
      <w:marRight w:val="0"/>
      <w:marTop w:val="0"/>
      <w:marBottom w:val="0"/>
      <w:divBdr>
        <w:top w:val="none" w:sz="0" w:space="0" w:color="auto"/>
        <w:left w:val="none" w:sz="0" w:space="0" w:color="auto"/>
        <w:bottom w:val="none" w:sz="0" w:space="0" w:color="auto"/>
        <w:right w:val="none" w:sz="0" w:space="0" w:color="auto"/>
      </w:divBdr>
    </w:div>
    <w:div w:id="1154570917">
      <w:bodyDiv w:val="1"/>
      <w:marLeft w:val="0"/>
      <w:marRight w:val="0"/>
      <w:marTop w:val="0"/>
      <w:marBottom w:val="0"/>
      <w:divBdr>
        <w:top w:val="none" w:sz="0" w:space="0" w:color="auto"/>
        <w:left w:val="none" w:sz="0" w:space="0" w:color="auto"/>
        <w:bottom w:val="none" w:sz="0" w:space="0" w:color="auto"/>
        <w:right w:val="none" w:sz="0" w:space="0" w:color="auto"/>
      </w:divBdr>
    </w:div>
    <w:div w:id="17307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63919\Downloads\FINAL-1.docx" TargetMode="External"/><Relationship Id="rId13" Type="http://schemas.openxmlformats.org/officeDocument/2006/relationships/hyperlink" Target="manu-print-19.05.23.pdf" TargetMode="External"/><Relationship Id="rId3" Type="http://schemas.openxmlformats.org/officeDocument/2006/relationships/settings" Target="settings.xml"/><Relationship Id="rId7" Type="http://schemas.openxmlformats.org/officeDocument/2006/relationships/hyperlink" Target="file:///C:\Users\63919\Downloads\FINAL-1.docx" TargetMode="External"/><Relationship Id="rId12" Type="http://schemas.openxmlformats.org/officeDocument/2006/relationships/hyperlink" Target="file:///C:\Users\63919\Downloads\FINAL-1.doc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63919\Downloads\FINAL-1.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63919\Downloads\FINAL-1.docx" TargetMode="External"/><Relationship Id="rId4" Type="http://schemas.openxmlformats.org/officeDocument/2006/relationships/webSettings" Target="webSettings.xml"/><Relationship Id="rId9" Type="http://schemas.openxmlformats.org/officeDocument/2006/relationships/hyperlink" Target="file:///C:\Users\63919\Downloads\FINAL-1.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196C-8AF1-480B-83E9-7C5B8158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Malaluan</dc:creator>
  <cp:keywords/>
  <dc:description/>
  <cp:lastModifiedBy>Arvin Malaluan</cp:lastModifiedBy>
  <cp:revision>12</cp:revision>
  <cp:lastPrinted>2023-05-23T15:25:00Z</cp:lastPrinted>
  <dcterms:created xsi:type="dcterms:W3CDTF">2023-05-23T12:28:00Z</dcterms:created>
  <dcterms:modified xsi:type="dcterms:W3CDTF">2023-05-25T13:46:00Z</dcterms:modified>
</cp:coreProperties>
</file>